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465BE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작은 서버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465BE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원숭이띠 </w:t>
                </w: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미혼남</w:t>
                </w:r>
                <w:proofErr w:type="spellEnd"/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422FF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</w:fldSimple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t>5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422FFF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465BE7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65BE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0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9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465BE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강현구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465BE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박주언</w:t>
                </w:r>
                <w:proofErr w:type="spellEnd"/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465BE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송민석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465BE7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조경문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422FFF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465BE7" w:rsidRPr="00465BE7">
              <w:rPr>
                <w:rFonts w:ascii="HY견고딕" w:hint="eastAsia"/>
              </w:rPr>
              <w:t>작은서버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465BE7">
              <w:rPr>
                <w:rFonts w:ascii="HY견고딕" w:hint="eastAsia"/>
              </w:rPr>
              <w:t>원숭이띠</w:t>
            </w:r>
            <w:r w:rsidR="00465BE7">
              <w:rPr>
                <w:rFonts w:ascii="HY견고딕" w:hint="eastAsia"/>
              </w:rPr>
              <w:t xml:space="preserve"> </w:t>
            </w:r>
            <w:proofErr w:type="spellStart"/>
            <w:r w:rsidR="00465BE7">
              <w:rPr>
                <w:rFonts w:ascii="HY견고딕" w:hint="eastAsia"/>
              </w:rPr>
              <w:t>미혼남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465BE7">
              <w:rPr>
                <w:rFonts w:ascii="HY견고딕" w:hint="eastAsia"/>
              </w:rPr>
              <w:t>원숭이띠</w:t>
            </w:r>
            <w:r w:rsidR="00465BE7">
              <w:rPr>
                <w:rFonts w:ascii="HY견고딕" w:hint="eastAsia"/>
              </w:rPr>
              <w:t xml:space="preserve"> </w:t>
            </w:r>
            <w:proofErr w:type="spellStart"/>
            <w:r w:rsidR="00465BE7">
              <w:rPr>
                <w:rFonts w:ascii="HY견고딕" w:hint="eastAsia"/>
              </w:rPr>
              <w:t>미혼남</w:t>
            </w:r>
            <w:proofErr w:type="spellEnd"/>
            <w:r w:rsidR="00465BE7"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3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228"/>
      </w:tblGrid>
      <w:tr w:rsidR="000B57F5" w:rsidTr="00C44816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22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proofErr w:type="spellStart"/>
            <w:r w:rsidR="00465BE7">
              <w:rPr>
                <w:rFonts w:hint="eastAsia"/>
              </w:rPr>
              <w:t>작은서버</w:t>
            </w:r>
            <w:proofErr w:type="spellEnd"/>
            <w:r w:rsidR="000B57F5" w:rsidRPr="00F64349">
              <w:rPr>
                <w:rFonts w:hint="eastAsia"/>
              </w:rPr>
              <w:t>.</w:t>
            </w:r>
            <w:proofErr w:type="spellStart"/>
            <w:r w:rsidR="000B57F5" w:rsidRPr="00F64349">
              <w:rPr>
                <w:rFonts w:hint="eastAsia"/>
              </w:rPr>
              <w:t>doc</w:t>
            </w:r>
            <w:r w:rsidR="009A6686">
              <w:rPr>
                <w:rFonts w:hint="eastAsia"/>
              </w:rPr>
              <w:t>x</w:t>
            </w:r>
            <w:proofErr w:type="spellEnd"/>
          </w:p>
        </w:tc>
      </w:tr>
      <w:tr w:rsidR="000B57F5" w:rsidTr="00C44816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53086A" w:rsidRDefault="00465BE7" w:rsidP="00A638EC">
            <w:pPr>
              <w:pStyle w:val="a8"/>
            </w:pPr>
            <w:r w:rsidRPr="0053086A">
              <w:rPr>
                <w:rFonts w:hint="eastAsia"/>
              </w:rPr>
              <w:t>강현구</w:t>
            </w:r>
            <w:r w:rsidR="000B57F5" w:rsidRPr="0053086A">
              <w:rPr>
                <w:rFonts w:hint="eastAsia"/>
              </w:rPr>
              <w:t xml:space="preserve">, </w:t>
            </w:r>
            <w:proofErr w:type="spellStart"/>
            <w:r w:rsidRPr="0053086A">
              <w:rPr>
                <w:rFonts w:hint="eastAsia"/>
              </w:rPr>
              <w:t>박주언</w:t>
            </w:r>
            <w:proofErr w:type="spellEnd"/>
            <w:r w:rsidRPr="0053086A">
              <w:rPr>
                <w:rFonts w:hint="eastAsia"/>
              </w:rPr>
              <w:t xml:space="preserve">, </w:t>
            </w:r>
            <w:r w:rsidRPr="0053086A">
              <w:rPr>
                <w:rFonts w:hint="eastAsia"/>
              </w:rPr>
              <w:t>송민석</w:t>
            </w:r>
            <w:r w:rsidRPr="0053086A">
              <w:rPr>
                <w:rFonts w:hint="eastAsia"/>
              </w:rPr>
              <w:t>,</w:t>
            </w:r>
            <w:r w:rsidRPr="0053086A">
              <w:t xml:space="preserve"> </w:t>
            </w:r>
            <w:r w:rsidRPr="0053086A">
              <w:rPr>
                <w:rFonts w:hint="eastAsia"/>
              </w:rPr>
              <w:t>조경문</w:t>
            </w:r>
          </w:p>
        </w:tc>
      </w:tr>
      <w:tr w:rsidR="000B57F5" w:rsidTr="00C44816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22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53086A" w:rsidRDefault="00465BE7" w:rsidP="00A638EC">
            <w:pPr>
              <w:pStyle w:val="a8"/>
            </w:pPr>
            <w:r w:rsidRPr="0053086A">
              <w:rPr>
                <w:rFonts w:hint="eastAsia"/>
              </w:rPr>
              <w:t>강현구</w:t>
            </w:r>
            <w:r w:rsidRPr="0053086A">
              <w:rPr>
                <w:rFonts w:hint="eastAsia"/>
              </w:rPr>
              <w:t xml:space="preserve">, </w:t>
            </w:r>
            <w:proofErr w:type="spellStart"/>
            <w:r w:rsidRPr="0053086A">
              <w:rPr>
                <w:rFonts w:hint="eastAsia"/>
              </w:rPr>
              <w:t>박주언</w:t>
            </w:r>
            <w:proofErr w:type="spellEnd"/>
            <w:r w:rsidRPr="0053086A">
              <w:rPr>
                <w:rFonts w:hint="eastAsia"/>
              </w:rPr>
              <w:t xml:space="preserve">, </w:t>
            </w:r>
            <w:r w:rsidRPr="0053086A">
              <w:rPr>
                <w:rFonts w:hint="eastAsia"/>
              </w:rPr>
              <w:t>송민석</w:t>
            </w:r>
            <w:r w:rsidRPr="0053086A">
              <w:rPr>
                <w:rFonts w:hint="eastAsia"/>
              </w:rPr>
              <w:t>,</w:t>
            </w:r>
            <w:r w:rsidRPr="0053086A">
              <w:t xml:space="preserve"> </w:t>
            </w:r>
            <w:r w:rsidRPr="0053086A">
              <w:rPr>
                <w:rFonts w:hint="eastAsia"/>
              </w:rPr>
              <w:t>조경문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53086A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53086A">
        <w:trPr>
          <w:cantSplit/>
        </w:trPr>
        <w:tc>
          <w:tcPr>
            <w:tcW w:w="140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3086A">
              <w:rPr>
                <w:rFonts w:ascii="맑은 고딕" w:eastAsia="맑은 고딕" w:hAnsi="맑은 고딕" w:cs="Times New Roman"/>
                <w:szCs w:val="18"/>
              </w:rPr>
              <w:t>18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3086A">
              <w:rPr>
                <w:rFonts w:ascii="맑은 고딕" w:eastAsia="맑은 고딕" w:hAnsi="맑은 고딕" w:cs="Times New Roman"/>
                <w:szCs w:val="18"/>
              </w:rPr>
              <w:t>05</w:t>
            </w:r>
          </w:p>
        </w:tc>
        <w:tc>
          <w:tcPr>
            <w:tcW w:w="1167" w:type="dxa"/>
            <w:vAlign w:val="center"/>
          </w:tcPr>
          <w:p w:rsidR="000B57F5" w:rsidRPr="00977D53" w:rsidRDefault="0053086A" w:rsidP="00A638EC">
            <w:pPr>
              <w:jc w:val="center"/>
            </w:pPr>
            <w:r>
              <w:rPr>
                <w:rFonts w:hint="eastAsia"/>
              </w:rPr>
              <w:t>강현구</w:t>
            </w:r>
          </w:p>
        </w:tc>
        <w:tc>
          <w:tcPr>
            <w:tcW w:w="954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9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0B57F5" w:rsidRPr="00FC6C62" w:rsidRDefault="0053086A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초안 작성</w:t>
            </w:r>
          </w:p>
        </w:tc>
      </w:tr>
      <w:tr w:rsidR="000B57F5" w:rsidTr="0053086A">
        <w:trPr>
          <w:cantSplit/>
        </w:trPr>
        <w:tc>
          <w:tcPr>
            <w:tcW w:w="140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3086A">
              <w:rPr>
                <w:rFonts w:ascii="맑은 고딕" w:eastAsia="맑은 고딕" w:hAnsi="맑은 고딕" w:cs="Times New Roman"/>
                <w:szCs w:val="18"/>
              </w:rPr>
              <w:t>18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3086A">
              <w:rPr>
                <w:rFonts w:ascii="맑은 고딕" w:eastAsia="맑은 고딕" w:hAnsi="맑은 고딕" w:cs="Times New Roman"/>
                <w:szCs w:val="18"/>
              </w:rPr>
              <w:t>07</w:t>
            </w:r>
          </w:p>
        </w:tc>
        <w:tc>
          <w:tcPr>
            <w:tcW w:w="1167" w:type="dxa"/>
            <w:vAlign w:val="center"/>
          </w:tcPr>
          <w:p w:rsidR="000B57F5" w:rsidRDefault="0053086A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송민석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39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0B57F5" w:rsidRDefault="0053086A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 및 보완</w:t>
            </w:r>
          </w:p>
        </w:tc>
      </w:tr>
      <w:tr w:rsidR="000B57F5" w:rsidTr="0053086A">
        <w:trPr>
          <w:cantSplit/>
          <w:trHeight w:val="287"/>
        </w:trPr>
        <w:tc>
          <w:tcPr>
            <w:tcW w:w="1406" w:type="dxa"/>
            <w:vAlign w:val="center"/>
          </w:tcPr>
          <w:p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</w:t>
            </w:r>
            <w:r w:rsidR="0053086A">
              <w:rPr>
                <w:rFonts w:ascii="맑은 고딕" w:eastAsia="맑은 고딕" w:hAnsi="맑은 고딕" w:cs="Times New Roman"/>
              </w:rPr>
              <w:t>18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A91144">
              <w:rPr>
                <w:rFonts w:ascii="맑은 고딕" w:eastAsia="맑은 고딕" w:hAnsi="맑은 고딕" w:cs="Times New Roman" w:hint="eastAsia"/>
              </w:rPr>
              <w:t>3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3086A">
              <w:rPr>
                <w:rFonts w:ascii="맑은 고딕" w:eastAsia="맑은 고딕" w:hAnsi="맑은 고딕" w:cs="Times New Roman"/>
              </w:rPr>
              <w:t>08</w:t>
            </w:r>
          </w:p>
        </w:tc>
        <w:tc>
          <w:tcPr>
            <w:tcW w:w="1167" w:type="dxa"/>
            <w:vAlign w:val="center"/>
          </w:tcPr>
          <w:p w:rsidR="000B57F5" w:rsidRDefault="0053086A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조경문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39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0B57F5" w:rsidRPr="000303D1" w:rsidRDefault="0053086A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 및 보완,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병합</w:t>
            </w:r>
          </w:p>
        </w:tc>
      </w:tr>
      <w:tr w:rsidR="005E76A4" w:rsidTr="0053086A">
        <w:trPr>
          <w:cantSplit/>
          <w:trHeight w:val="287"/>
        </w:trPr>
        <w:tc>
          <w:tcPr>
            <w:tcW w:w="1406" w:type="dxa"/>
            <w:vAlign w:val="center"/>
          </w:tcPr>
          <w:p w:rsidR="005E76A4" w:rsidRDefault="005E76A4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018-03-09</w:t>
            </w:r>
          </w:p>
        </w:tc>
        <w:tc>
          <w:tcPr>
            <w:tcW w:w="1167" w:type="dxa"/>
            <w:vAlign w:val="center"/>
          </w:tcPr>
          <w:p w:rsidR="005E76A4" w:rsidRDefault="005E76A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박주언</w:t>
            </w:r>
            <w:proofErr w:type="spellEnd"/>
          </w:p>
        </w:tc>
        <w:tc>
          <w:tcPr>
            <w:tcW w:w="954" w:type="dxa"/>
            <w:vAlign w:val="center"/>
          </w:tcPr>
          <w:p w:rsidR="005E76A4" w:rsidRDefault="005E76A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.3</w:t>
            </w:r>
          </w:p>
        </w:tc>
        <w:tc>
          <w:tcPr>
            <w:tcW w:w="1539" w:type="dxa"/>
            <w:vAlign w:val="center"/>
          </w:tcPr>
          <w:p w:rsidR="005E76A4" w:rsidRDefault="005E76A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5E76A4" w:rsidRDefault="005E76A4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 및 보완,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병합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</w:p>
        </w:tc>
      </w:tr>
      <w:tr w:rsidR="005E76A4" w:rsidTr="0053086A">
        <w:trPr>
          <w:cantSplit/>
          <w:trHeight w:val="287"/>
        </w:trPr>
        <w:tc>
          <w:tcPr>
            <w:tcW w:w="1406" w:type="dxa"/>
            <w:vAlign w:val="center"/>
          </w:tcPr>
          <w:p w:rsidR="005E76A4" w:rsidRDefault="00B67474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018-03-09</w:t>
            </w:r>
          </w:p>
        </w:tc>
        <w:tc>
          <w:tcPr>
            <w:tcW w:w="1167" w:type="dxa"/>
            <w:vAlign w:val="center"/>
          </w:tcPr>
          <w:p w:rsidR="005E76A4" w:rsidRDefault="00B6747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송민석</w:t>
            </w:r>
          </w:p>
        </w:tc>
        <w:tc>
          <w:tcPr>
            <w:tcW w:w="954" w:type="dxa"/>
            <w:vAlign w:val="center"/>
          </w:tcPr>
          <w:p w:rsidR="005E76A4" w:rsidRDefault="00B67474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.4</w:t>
            </w:r>
          </w:p>
        </w:tc>
        <w:tc>
          <w:tcPr>
            <w:tcW w:w="1539" w:type="dxa"/>
            <w:vAlign w:val="center"/>
          </w:tcPr>
          <w:p w:rsidR="005E76A4" w:rsidRDefault="00ED561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:rsidR="005E76A4" w:rsidRDefault="00B67474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 및 보완,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병합</w:t>
            </w:r>
          </w:p>
        </w:tc>
      </w:tr>
      <w:tr w:rsidR="00ED5612" w:rsidTr="0053086A">
        <w:trPr>
          <w:cantSplit/>
          <w:trHeight w:val="287"/>
        </w:trPr>
        <w:tc>
          <w:tcPr>
            <w:tcW w:w="1406" w:type="dxa"/>
            <w:vAlign w:val="center"/>
          </w:tcPr>
          <w:p w:rsidR="00ED5612" w:rsidRDefault="00ED5612" w:rsidP="00ED5612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018-03-09</w:t>
            </w:r>
          </w:p>
        </w:tc>
        <w:tc>
          <w:tcPr>
            <w:tcW w:w="1167" w:type="dxa"/>
            <w:vAlign w:val="center"/>
          </w:tcPr>
          <w:p w:rsidR="00ED5612" w:rsidRDefault="00ED5612" w:rsidP="00ED5612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조경문</w:t>
            </w:r>
          </w:p>
        </w:tc>
        <w:tc>
          <w:tcPr>
            <w:tcW w:w="954" w:type="dxa"/>
            <w:vAlign w:val="center"/>
          </w:tcPr>
          <w:p w:rsidR="00ED5612" w:rsidRDefault="00ED5612" w:rsidP="00ED5612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.5</w:t>
            </w:r>
          </w:p>
        </w:tc>
        <w:tc>
          <w:tcPr>
            <w:tcW w:w="1539" w:type="dxa"/>
            <w:vAlign w:val="center"/>
          </w:tcPr>
          <w:p w:rsidR="00ED5612" w:rsidRDefault="00ED5612" w:rsidP="00ED5612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최종 작성</w:t>
            </w:r>
          </w:p>
        </w:tc>
        <w:tc>
          <w:tcPr>
            <w:tcW w:w="4158" w:type="dxa"/>
            <w:vAlign w:val="center"/>
          </w:tcPr>
          <w:p w:rsidR="00ED5612" w:rsidRDefault="00ED5612" w:rsidP="00ED5612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 및 보완,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병합</w:t>
            </w:r>
          </w:p>
        </w:tc>
      </w:tr>
    </w:tbl>
    <w:p w:rsidR="009A1A2D" w:rsidRDefault="009A1A2D" w:rsidP="00C02788">
      <w:pPr>
        <w:widowControl/>
        <w:wordWrap/>
        <w:autoSpaceDE/>
        <w:autoSpaceDN/>
        <w:jc w:val="center"/>
        <w:rPr>
          <w:rFonts w:ascii="굴림" w:eastAsia="굴림" w:hAnsi="굴림"/>
          <w:b/>
          <w:color w:val="CC0000"/>
        </w:rPr>
      </w:pPr>
    </w:p>
    <w:p w:rsidR="009A1A2D" w:rsidRDefault="009A1A2D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E67318" w:rsidRDefault="00E67318" w:rsidP="00C02788">
      <w:pPr>
        <w:widowControl/>
        <w:wordWrap/>
        <w:autoSpaceDE/>
        <w:autoSpaceDN/>
        <w:jc w:val="center"/>
        <w:rPr>
          <w:lang w:val="ko-KR"/>
        </w:rPr>
      </w:pPr>
    </w:p>
    <w:p w:rsidR="00E67318" w:rsidRDefault="00E67318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00426A" w:rsidRDefault="0000426A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00426A" w:rsidRDefault="0000426A" w:rsidP="0000426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412182" w:history="1">
            <w:r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00426A" w:rsidRPr="00371347">
              <w:rPr>
                <w:rStyle w:val="ab"/>
                <w:noProof/>
              </w:rPr>
              <w:t>1.1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프로젝트 개요</w:t>
            </w:r>
            <w:r w:rsidR="0000426A">
              <w:rPr>
                <w:noProof/>
                <w:webHidden/>
              </w:rPr>
              <w:tab/>
            </w:r>
            <w:r w:rsidR="0000426A">
              <w:rPr>
                <w:noProof/>
                <w:webHidden/>
              </w:rPr>
              <w:fldChar w:fldCharType="begin"/>
            </w:r>
            <w:r w:rsidR="0000426A">
              <w:rPr>
                <w:noProof/>
                <w:webHidden/>
              </w:rPr>
              <w:instrText xml:space="preserve"> PAGEREF _Toc347412183 \h </w:instrText>
            </w:r>
            <w:r w:rsidR="0000426A">
              <w:rPr>
                <w:noProof/>
                <w:webHidden/>
              </w:rPr>
            </w:r>
            <w:r w:rsidR="0000426A">
              <w:rPr>
                <w:noProof/>
                <w:webHidden/>
              </w:rPr>
              <w:fldChar w:fldCharType="separate"/>
            </w:r>
            <w:r w:rsidR="0000426A">
              <w:rPr>
                <w:noProof/>
                <w:webHidden/>
              </w:rPr>
              <w:t>4</w:t>
            </w:r>
            <w:r w:rsidR="0000426A">
              <w:rPr>
                <w:noProof/>
                <w:webHidden/>
              </w:rPr>
              <w:fldChar w:fldCharType="end"/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00426A" w:rsidRPr="00371347">
              <w:rPr>
                <w:rStyle w:val="ab"/>
                <w:noProof/>
              </w:rPr>
              <w:t>1.2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추진 배경 및 필요성</w:t>
            </w:r>
            <w:r w:rsidR="0000426A">
              <w:rPr>
                <w:noProof/>
                <w:webHidden/>
              </w:rPr>
              <w:tab/>
            </w:r>
            <w:r w:rsidR="0000426A">
              <w:rPr>
                <w:noProof/>
                <w:webHidden/>
              </w:rPr>
              <w:fldChar w:fldCharType="begin"/>
            </w:r>
            <w:r w:rsidR="0000426A">
              <w:rPr>
                <w:noProof/>
                <w:webHidden/>
              </w:rPr>
              <w:instrText xml:space="preserve"> PAGEREF _Toc347412184 \h </w:instrText>
            </w:r>
            <w:r w:rsidR="0000426A">
              <w:rPr>
                <w:noProof/>
                <w:webHidden/>
              </w:rPr>
            </w:r>
            <w:r w:rsidR="0000426A">
              <w:rPr>
                <w:noProof/>
                <w:webHidden/>
              </w:rPr>
              <w:fldChar w:fldCharType="separate"/>
            </w:r>
            <w:r w:rsidR="0000426A">
              <w:rPr>
                <w:noProof/>
                <w:webHidden/>
              </w:rPr>
              <w:t>4</w:t>
            </w:r>
            <w:r w:rsidR="0000426A">
              <w:rPr>
                <w:noProof/>
                <w:webHidden/>
              </w:rPr>
              <w:fldChar w:fldCharType="end"/>
            </w:r>
          </w:hyperlink>
        </w:p>
        <w:p w:rsidR="0000426A" w:rsidRDefault="00422FFF" w:rsidP="0000426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00426A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00426A">
              <w:rPr>
                <w:noProof/>
                <w:webHidden/>
              </w:rPr>
              <w:tab/>
              <w:t>4</w:t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00426A" w:rsidRPr="00371347">
              <w:rPr>
                <w:rStyle w:val="ab"/>
                <w:noProof/>
              </w:rPr>
              <w:t>2.1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목표</w:t>
            </w:r>
            <w:r w:rsidR="0000426A">
              <w:rPr>
                <w:noProof/>
                <w:webHidden/>
              </w:rPr>
              <w:tab/>
            </w:r>
            <w:r w:rsidR="0000426A">
              <w:rPr>
                <w:noProof/>
                <w:webHidden/>
              </w:rPr>
              <w:fldChar w:fldCharType="begin"/>
            </w:r>
            <w:r w:rsidR="0000426A">
              <w:rPr>
                <w:noProof/>
                <w:webHidden/>
              </w:rPr>
              <w:instrText xml:space="preserve"> PAGEREF _Toc347412186 \h </w:instrText>
            </w:r>
            <w:r w:rsidR="0000426A">
              <w:rPr>
                <w:noProof/>
                <w:webHidden/>
              </w:rPr>
            </w:r>
            <w:r w:rsidR="0000426A">
              <w:rPr>
                <w:noProof/>
                <w:webHidden/>
              </w:rPr>
              <w:fldChar w:fldCharType="separate"/>
            </w:r>
            <w:r w:rsidR="0000426A">
              <w:rPr>
                <w:noProof/>
                <w:webHidden/>
              </w:rPr>
              <w:t>5</w:t>
            </w:r>
            <w:r w:rsidR="0000426A">
              <w:rPr>
                <w:noProof/>
                <w:webHidden/>
              </w:rPr>
              <w:fldChar w:fldCharType="end"/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00426A" w:rsidRPr="00371347">
              <w:rPr>
                <w:rStyle w:val="ab"/>
                <w:noProof/>
              </w:rPr>
              <w:t>2.2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연구/개발 내용</w:t>
            </w:r>
            <w:r w:rsidR="0000426A">
              <w:rPr>
                <w:noProof/>
                <w:webHidden/>
              </w:rPr>
              <w:tab/>
            </w:r>
            <w:r w:rsidR="0000426A">
              <w:rPr>
                <w:noProof/>
                <w:webHidden/>
              </w:rPr>
              <w:fldChar w:fldCharType="begin"/>
            </w:r>
            <w:r w:rsidR="0000426A">
              <w:rPr>
                <w:noProof/>
                <w:webHidden/>
              </w:rPr>
              <w:instrText xml:space="preserve"> PAGEREF _Toc347412187 \h </w:instrText>
            </w:r>
            <w:r w:rsidR="0000426A">
              <w:rPr>
                <w:noProof/>
                <w:webHidden/>
              </w:rPr>
            </w:r>
            <w:r w:rsidR="0000426A">
              <w:rPr>
                <w:noProof/>
                <w:webHidden/>
              </w:rPr>
              <w:fldChar w:fldCharType="separate"/>
            </w:r>
            <w:r w:rsidR="0000426A">
              <w:rPr>
                <w:noProof/>
                <w:webHidden/>
              </w:rPr>
              <w:t>6</w:t>
            </w:r>
            <w:r w:rsidR="0000426A">
              <w:rPr>
                <w:noProof/>
                <w:webHidden/>
              </w:rPr>
              <w:fldChar w:fldCharType="end"/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00426A" w:rsidRPr="00371347">
              <w:rPr>
                <w:rStyle w:val="ab"/>
                <w:noProof/>
              </w:rPr>
              <w:t>2.3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개발 결과</w:t>
            </w:r>
            <w:r w:rsidR="0000426A">
              <w:rPr>
                <w:noProof/>
                <w:webHidden/>
              </w:rPr>
              <w:tab/>
              <w:t>8</w:t>
            </w:r>
          </w:hyperlink>
        </w:p>
        <w:p w:rsidR="0000426A" w:rsidRDefault="00422FFF" w:rsidP="0000426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00426A" w:rsidRPr="00371347">
              <w:rPr>
                <w:rStyle w:val="ab"/>
                <w:noProof/>
              </w:rPr>
              <w:t>2.3.1</w:t>
            </w:r>
            <w:r w:rsidR="0000426A">
              <w:rPr>
                <w:noProof/>
              </w:rPr>
              <w:tab/>
            </w:r>
            <w:r w:rsidR="0000426A">
              <w:rPr>
                <w:rStyle w:val="ab"/>
                <w:rFonts w:hint="eastAsia"/>
                <w:noProof/>
              </w:rPr>
              <w:t>시스템 기능 요구사항</w:t>
            </w:r>
            <w:r w:rsidR="0000426A">
              <w:rPr>
                <w:noProof/>
                <w:webHidden/>
              </w:rPr>
              <w:tab/>
              <w:t>8</w:t>
            </w:r>
          </w:hyperlink>
        </w:p>
        <w:p w:rsidR="0000426A" w:rsidRDefault="00422FFF" w:rsidP="0000426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00426A" w:rsidRPr="00371347">
              <w:rPr>
                <w:rStyle w:val="ab"/>
                <w:noProof/>
              </w:rPr>
              <w:t>2.3.2</w:t>
            </w:r>
            <w:r w:rsidR="0000426A">
              <w:rPr>
                <w:noProof/>
              </w:rPr>
              <w:tab/>
            </w:r>
            <w:r w:rsidR="0000426A" w:rsidRPr="00EB30CC">
              <w:rPr>
                <w:rStyle w:val="ab"/>
                <w:noProof/>
              </w:rPr>
              <w:t>비기능(품질) 요구사항</w:t>
            </w:r>
            <w:r w:rsidR="0000426A">
              <w:rPr>
                <w:noProof/>
                <w:webHidden/>
              </w:rPr>
              <w:tab/>
              <w:t>9</w:t>
            </w:r>
          </w:hyperlink>
        </w:p>
        <w:p w:rsidR="0000426A" w:rsidRDefault="0000426A" w:rsidP="0000426A">
          <w:r>
            <w:tab/>
            <w:t xml:space="preserve">2.3.3    </w:t>
          </w:r>
          <w:r>
            <w:rPr>
              <w:rFonts w:hint="eastAsia"/>
            </w:rPr>
            <w:t>시스템 구조</w:t>
          </w:r>
          <w:r>
            <w:t>……………………………………………………………………………………………………………...9</w:t>
          </w:r>
        </w:p>
        <w:p w:rsidR="0000426A" w:rsidRPr="00EB30CC" w:rsidRDefault="0000426A" w:rsidP="0000426A">
          <w:r>
            <w:tab/>
            <w:t xml:space="preserve">2.3.4    </w:t>
          </w:r>
          <w:r w:rsidRPr="00EB30CC">
            <w:t>결과물 목록 및 상세 사양</w:t>
          </w:r>
          <w:r>
            <w:t>………………………………………………………………………………….…10</w:t>
          </w:r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00426A" w:rsidRPr="00371347">
              <w:rPr>
                <w:rStyle w:val="ab"/>
                <w:noProof/>
              </w:rPr>
              <w:t>2.4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기대효과 및 활용방안</w:t>
            </w:r>
            <w:r w:rsidR="0000426A">
              <w:rPr>
                <w:noProof/>
                <w:webHidden/>
              </w:rPr>
              <w:tab/>
              <w:t>11</w:t>
            </w:r>
          </w:hyperlink>
        </w:p>
        <w:p w:rsidR="0000426A" w:rsidRDefault="00422FFF" w:rsidP="0000426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00426A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00426A">
              <w:rPr>
                <w:noProof/>
                <w:webHidden/>
              </w:rPr>
              <w:tab/>
              <w:t>12</w:t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00426A" w:rsidRPr="00371347">
              <w:rPr>
                <w:rStyle w:val="ab"/>
                <w:noProof/>
              </w:rPr>
              <w:t>3.1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기술적 요구사항</w:t>
            </w:r>
            <w:r w:rsidR="0000426A">
              <w:rPr>
                <w:noProof/>
                <w:webHidden/>
              </w:rPr>
              <w:tab/>
              <w:t>12</w:t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00426A" w:rsidRPr="00371347">
              <w:rPr>
                <w:rStyle w:val="ab"/>
                <w:noProof/>
              </w:rPr>
              <w:t>3.2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현실적 제한 요소 및 그 해결 방안</w:t>
            </w:r>
            <w:r w:rsidR="0000426A">
              <w:rPr>
                <w:noProof/>
                <w:webHidden/>
              </w:rPr>
              <w:tab/>
              <w:t>13</w:t>
            </w:r>
          </w:hyperlink>
        </w:p>
        <w:p w:rsidR="0000426A" w:rsidRDefault="00422FFF" w:rsidP="0000426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00426A" w:rsidRPr="00371347">
              <w:rPr>
                <w:rStyle w:val="ab"/>
                <w:noProof/>
              </w:rPr>
              <w:t>3.2.1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하드웨어</w:t>
            </w:r>
            <w:r w:rsidR="0000426A">
              <w:rPr>
                <w:noProof/>
                <w:webHidden/>
              </w:rPr>
              <w:tab/>
              <w:t>13</w:t>
            </w:r>
          </w:hyperlink>
        </w:p>
        <w:p w:rsidR="0000426A" w:rsidRDefault="00422FFF" w:rsidP="0000426A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00426A" w:rsidRPr="00371347">
              <w:rPr>
                <w:rStyle w:val="ab"/>
                <w:noProof/>
              </w:rPr>
              <w:t>3.2.2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소프트웨어</w:t>
            </w:r>
            <w:r w:rsidR="0000426A">
              <w:rPr>
                <w:noProof/>
                <w:webHidden/>
              </w:rPr>
              <w:tab/>
              <w:t>13</w:t>
            </w:r>
          </w:hyperlink>
        </w:p>
        <w:p w:rsidR="0000426A" w:rsidRDefault="00422FFF" w:rsidP="0000426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00426A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00426A">
              <w:rPr>
                <w:noProof/>
                <w:webHidden/>
              </w:rPr>
              <w:tab/>
              <w:t>14</w:t>
            </w:r>
          </w:hyperlink>
          <w:bookmarkStart w:id="0" w:name="_GoBack"/>
          <w:bookmarkEnd w:id="0"/>
        </w:p>
        <w:p w:rsidR="0000426A" w:rsidRDefault="00422FFF" w:rsidP="0000426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00426A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00426A">
              <w:rPr>
                <w:noProof/>
                <w:webHidden/>
              </w:rPr>
              <w:tab/>
              <w:t>15</w:t>
            </w:r>
          </w:hyperlink>
        </w:p>
        <w:p w:rsidR="0000426A" w:rsidRDefault="00422FFF" w:rsidP="0000426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00426A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00426A">
              <w:rPr>
                <w:noProof/>
                <w:webHidden/>
              </w:rPr>
              <w:tab/>
              <w:t>16</w:t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00426A" w:rsidRPr="00371347">
              <w:rPr>
                <w:rStyle w:val="ab"/>
                <w:noProof/>
              </w:rPr>
              <w:t>6.1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개발 일정</w:t>
            </w:r>
            <w:r w:rsidR="0000426A">
              <w:rPr>
                <w:noProof/>
                <w:webHidden/>
              </w:rPr>
              <w:tab/>
              <w:t>16</w:t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00426A" w:rsidRPr="00371347">
              <w:rPr>
                <w:rStyle w:val="ab"/>
                <w:noProof/>
              </w:rPr>
              <w:t>6.2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일정별 주요 산출물</w:t>
            </w:r>
            <w:r w:rsidR="0000426A">
              <w:rPr>
                <w:noProof/>
                <w:webHidden/>
              </w:rPr>
              <w:tab/>
              <w:t>16</w:t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00426A" w:rsidRPr="00371347">
              <w:rPr>
                <w:rStyle w:val="ab"/>
                <w:noProof/>
              </w:rPr>
              <w:t>6.3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인력자원 투입계획</w:t>
            </w:r>
            <w:r w:rsidR="0000426A">
              <w:rPr>
                <w:noProof/>
                <w:webHidden/>
              </w:rPr>
              <w:tab/>
              <w:t>17</w:t>
            </w:r>
          </w:hyperlink>
        </w:p>
        <w:p w:rsidR="0000426A" w:rsidRDefault="00422FFF" w:rsidP="0000426A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00426A" w:rsidRPr="00371347">
              <w:rPr>
                <w:rStyle w:val="ab"/>
                <w:noProof/>
              </w:rPr>
              <w:t>6.4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noProof/>
              </w:rPr>
              <w:t>비 인적자원 투입계획</w:t>
            </w:r>
            <w:r w:rsidR="0000426A">
              <w:rPr>
                <w:noProof/>
                <w:webHidden/>
              </w:rPr>
              <w:tab/>
              <w:t>17</w:t>
            </w:r>
          </w:hyperlink>
        </w:p>
        <w:p w:rsidR="0000426A" w:rsidRDefault="00422FFF" w:rsidP="0000426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00426A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00426A">
              <w:rPr>
                <w:noProof/>
              </w:rPr>
              <w:tab/>
            </w:r>
            <w:r w:rsidR="0000426A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00426A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00426A">
              <w:rPr>
                <w:noProof/>
                <w:webHidden/>
              </w:rPr>
              <w:tab/>
              <w:t>18</w:t>
            </w:r>
          </w:hyperlink>
        </w:p>
        <w:p w:rsidR="00C02788" w:rsidRPr="00C02788" w:rsidRDefault="0000426A" w:rsidP="0000426A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>
            <w:fldChar w:fldCharType="end"/>
          </w:r>
        </w:p>
        <w:p w:rsidR="000B57F5" w:rsidRPr="0000426A" w:rsidRDefault="00422FFF" w:rsidP="0000426A"/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1" w:name="_Toc100687990"/>
      <w:bookmarkStart w:id="2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1"/>
      <w:bookmarkEnd w:id="2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054569" w:rsidRDefault="00054569" w:rsidP="00054569">
      <w:pPr>
        <w:pStyle w:val="2"/>
        <w:spacing w:after="240"/>
      </w:pPr>
      <w:bookmarkStart w:id="3" w:name="_Toc347412183"/>
      <w:r>
        <w:rPr>
          <w:rFonts w:hint="eastAsia"/>
        </w:rPr>
        <w:t>프로젝트 개요</w:t>
      </w:r>
      <w:bookmarkEnd w:id="3"/>
    </w:p>
    <w:p w:rsidR="002328B7" w:rsidRPr="002328B7" w:rsidRDefault="002328B7" w:rsidP="002328B7"/>
    <w:p w:rsidR="004D3916" w:rsidRDefault="004D3916" w:rsidP="00E67318">
      <w:pPr>
        <w:ind w:firstLineChars="100" w:firstLine="200"/>
      </w:pPr>
      <w:r>
        <w:t>‘</w:t>
      </w:r>
      <w:r>
        <w:rPr>
          <w:rFonts w:hint="eastAsia"/>
        </w:rPr>
        <w:t>작은 서버</w:t>
      </w:r>
      <w:r>
        <w:t>’</w:t>
      </w:r>
      <w:r>
        <w:rPr>
          <w:rFonts w:hint="eastAsia"/>
        </w:rPr>
        <w:t xml:space="preserve">는 </w:t>
      </w:r>
      <w:r w:rsidR="00422FFF">
        <w:rPr>
          <w:rFonts w:hint="eastAsia"/>
        </w:rPr>
        <w:t>Cellular or</w:t>
      </w:r>
      <w:r>
        <w:t xml:space="preserve"> </w:t>
      </w:r>
      <w:r w:rsidR="00422FFF">
        <w:rPr>
          <w:rFonts w:hint="eastAsia"/>
        </w:rPr>
        <w:t xml:space="preserve">Wi-Fi </w:t>
      </w:r>
      <w:r>
        <w:rPr>
          <w:rFonts w:hint="eastAsia"/>
        </w:rPr>
        <w:t>등 인터넷과 연결되지 않는 상황에서도,</w:t>
      </w:r>
      <w:r>
        <w:t xml:space="preserve"> </w:t>
      </w:r>
    </w:p>
    <w:p w:rsidR="004D3916" w:rsidRDefault="004D3916" w:rsidP="004D3916">
      <w:r>
        <w:rPr>
          <w:rFonts w:hint="eastAsia"/>
        </w:rPr>
        <w:t>하나의 기기가 서버의 역할을 하게 함으로써,</w:t>
      </w:r>
      <w:r>
        <w:t xml:space="preserve"> </w:t>
      </w:r>
      <w:r>
        <w:rPr>
          <w:rFonts w:hint="eastAsia"/>
        </w:rPr>
        <w:t xml:space="preserve">와이파이를 이용해 근처에 </w:t>
      </w:r>
    </w:p>
    <w:p w:rsidR="004D3916" w:rsidRDefault="004D3916" w:rsidP="004D3916">
      <w:r>
        <w:rPr>
          <w:rFonts w:hint="eastAsia"/>
        </w:rPr>
        <w:t>있는 기기와 신호를 공유하여 작은 네트워크를 형성한다.</w:t>
      </w:r>
    </w:p>
    <w:p w:rsidR="004D3916" w:rsidRDefault="004D3916" w:rsidP="004D3916"/>
    <w:p w:rsidR="004D3916" w:rsidRDefault="004D3916" w:rsidP="00D74DA0">
      <w:pPr>
        <w:ind w:firstLineChars="100" w:firstLine="200"/>
      </w:pPr>
      <w:r>
        <w:rPr>
          <w:rFonts w:hint="eastAsia"/>
        </w:rPr>
        <w:t>서버 역할의 A</w:t>
      </w:r>
      <w:r>
        <w:t>P</w:t>
      </w:r>
      <w:r>
        <w:rPr>
          <w:rFonts w:hint="eastAsia"/>
        </w:rPr>
        <w:t>가 되는 기기의 사용자는 메인</w:t>
      </w:r>
      <w:r w:rsidR="00ED5612">
        <w:rPr>
          <w:rFonts w:hint="eastAsia"/>
        </w:rPr>
        <w:t xml:space="preserve"> </w:t>
      </w:r>
      <w:r>
        <w:rPr>
          <w:rFonts w:hint="eastAsia"/>
        </w:rPr>
        <w:t xml:space="preserve">서버와 연결된 </w:t>
      </w:r>
      <w:r>
        <w:t xml:space="preserve">STORE </w:t>
      </w:r>
      <w:r>
        <w:rPr>
          <w:rFonts w:hint="eastAsia"/>
        </w:rPr>
        <w:t>앱에서</w:t>
      </w:r>
      <w:r w:rsidR="00D74DA0">
        <w:rPr>
          <w:rFonts w:hint="eastAsia"/>
        </w:rPr>
        <w:t xml:space="preserve"> </w:t>
      </w:r>
      <w:r>
        <w:rPr>
          <w:rFonts w:hint="eastAsia"/>
        </w:rPr>
        <w:t>서버로 열고 싶은 서비스 컨텐츠를 선택하여 다운로드 받을 수 있고,</w:t>
      </w:r>
      <w:r>
        <w:t xml:space="preserve"> </w:t>
      </w:r>
      <w:r>
        <w:rPr>
          <w:rFonts w:hint="eastAsia"/>
        </w:rPr>
        <w:t>이를 통해 서버를</w:t>
      </w:r>
      <w:r>
        <w:t xml:space="preserve"> </w:t>
      </w:r>
      <w:r>
        <w:rPr>
          <w:rFonts w:hint="eastAsia"/>
        </w:rPr>
        <w:t>열어</w:t>
      </w:r>
      <w:r>
        <w:t xml:space="preserve"> </w:t>
      </w:r>
      <w:r>
        <w:rPr>
          <w:rFonts w:hint="eastAsia"/>
        </w:rPr>
        <w:t>컨텐츠를 공유한다.</w:t>
      </w:r>
    </w:p>
    <w:p w:rsidR="004D3916" w:rsidRDefault="004D3916" w:rsidP="00054569"/>
    <w:p w:rsidR="004D3916" w:rsidRDefault="004D3916" w:rsidP="00054569"/>
    <w:p w:rsidR="00054569" w:rsidRPr="00054569" w:rsidRDefault="00054569" w:rsidP="00054569">
      <w:pPr>
        <w:pStyle w:val="2"/>
        <w:spacing w:after="240"/>
      </w:pPr>
      <w:bookmarkStart w:id="4" w:name="_Toc347412184"/>
      <w:r>
        <w:rPr>
          <w:rFonts w:hint="eastAsia"/>
        </w:rPr>
        <w:t>추진 배경 및 필요성</w:t>
      </w:r>
      <w:bookmarkEnd w:id="4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4D3916" w:rsidRDefault="004D3916" w:rsidP="00E67318">
      <w:pPr>
        <w:ind w:firstLineChars="100" w:firstLine="200"/>
      </w:pPr>
      <w:r>
        <w:rPr>
          <w:rFonts w:hint="eastAsia"/>
        </w:rPr>
        <w:t>요즈음 우린 인터넷이 없으면 아무것도 못하는 세상에서 살고 있다고 봐도 과언이 아니다.</w:t>
      </w:r>
    </w:p>
    <w:p w:rsidR="004D3916" w:rsidRDefault="004D3916" w:rsidP="004D3916">
      <w:r>
        <w:rPr>
          <w:rFonts w:hint="eastAsia"/>
        </w:rPr>
        <w:t>아침에 눈을 뜨면서</w:t>
      </w:r>
      <w:r>
        <w:t xml:space="preserve">, </w:t>
      </w:r>
      <w:r>
        <w:rPr>
          <w:rFonts w:hint="eastAsia"/>
        </w:rPr>
        <w:t xml:space="preserve">핸드폰을 손에 쥔 채 인터넷과의 끊임없는 연결은 시작되며 잠자리에 들 때까지 인터넷과 함께하고 있다. </w:t>
      </w:r>
    </w:p>
    <w:p w:rsidR="004D3916" w:rsidRDefault="004D3916" w:rsidP="004D3916">
      <w:r>
        <w:rPr>
          <w:rFonts w:hint="eastAsia"/>
        </w:rPr>
        <w:t>다른 사람들과 대화를 주고 받을 때에도 메신저를</w:t>
      </w:r>
      <w:r>
        <w:t xml:space="preserve">, </w:t>
      </w:r>
      <w:r>
        <w:rPr>
          <w:rFonts w:hint="eastAsia"/>
        </w:rPr>
        <w:t>무료한 시간을 때우기 위해서 네트워크 게임을,</w:t>
      </w:r>
      <w:r>
        <w:t xml:space="preserve"> </w:t>
      </w:r>
      <w:r>
        <w:rPr>
          <w:rFonts w:hint="eastAsia"/>
        </w:rPr>
        <w:t>지도를 볼 때,</w:t>
      </w:r>
      <w:r>
        <w:t xml:space="preserve"> </w:t>
      </w:r>
      <w:r>
        <w:rPr>
          <w:rFonts w:hint="eastAsia"/>
        </w:rPr>
        <w:t>원하는 정보를 찾을 때 모든 것은 인터넷을 통해 이루어지고,</w:t>
      </w:r>
      <w:r>
        <w:t xml:space="preserve"> </w:t>
      </w:r>
    </w:p>
    <w:p w:rsidR="004D3916" w:rsidRDefault="004D3916" w:rsidP="004D3916">
      <w:r>
        <w:rPr>
          <w:rFonts w:hint="eastAsia"/>
        </w:rPr>
        <w:t>이것은 너무나 익숙해진 우리의 삶이다.</w:t>
      </w:r>
    </w:p>
    <w:p w:rsidR="004D3916" w:rsidRDefault="004D3916" w:rsidP="004D3916"/>
    <w:p w:rsidR="004D3916" w:rsidRDefault="004D3916" w:rsidP="004D3916">
      <w:r>
        <w:rPr>
          <w:rFonts w:hint="eastAsia"/>
        </w:rPr>
        <w:t>만약 그 당연하게만 느껴지는 인터넷의 연결이</w:t>
      </w:r>
      <w:r>
        <w:t xml:space="preserve"> </w:t>
      </w:r>
      <w:r>
        <w:rPr>
          <w:rFonts w:hint="eastAsia"/>
        </w:rPr>
        <w:t>되지 않는 상황이라면,</w:t>
      </w:r>
      <w:r>
        <w:t xml:space="preserve"> </w:t>
      </w:r>
      <w:r>
        <w:rPr>
          <w:rFonts w:hint="eastAsia"/>
        </w:rPr>
        <w:t>당신의 스마트 기기들은 세상과의 커뮤니케이션이 제한된</w:t>
      </w:r>
      <w:r>
        <w:t xml:space="preserve"> </w:t>
      </w:r>
      <w:r>
        <w:rPr>
          <w:rFonts w:hint="eastAsia"/>
        </w:rPr>
        <w:t>매력</w:t>
      </w:r>
      <w:r w:rsidR="00422FFF">
        <w:rPr>
          <w:rFonts w:hint="eastAsia"/>
        </w:rPr>
        <w:t xml:space="preserve"> </w:t>
      </w:r>
      <w:r>
        <w:rPr>
          <w:rFonts w:hint="eastAsia"/>
        </w:rPr>
        <w:t>없는 고철 덩어리일 뿐이다.</w:t>
      </w:r>
    </w:p>
    <w:p w:rsidR="004D3916" w:rsidRDefault="004D3916" w:rsidP="004D3916"/>
    <w:p w:rsidR="004D3916" w:rsidRDefault="004D3916" w:rsidP="004D3916">
      <w:r>
        <w:rPr>
          <w:rFonts w:hint="eastAsia"/>
        </w:rPr>
        <w:t xml:space="preserve">그 상황이 다른 </w:t>
      </w:r>
      <w:proofErr w:type="spellStart"/>
      <w:r w:rsidR="00422FFF">
        <w:rPr>
          <w:rFonts w:hint="eastAsia"/>
        </w:rPr>
        <w:t>사람들과의</w:t>
      </w:r>
      <w:proofErr w:type="spellEnd"/>
      <w:r>
        <w:rPr>
          <w:rFonts w:hint="eastAsia"/>
        </w:rPr>
        <w:t xml:space="preserve"> 소통이 절실히 필요한 순간이라면 상황은 심각해진다.</w:t>
      </w:r>
    </w:p>
    <w:p w:rsidR="004D3916" w:rsidRDefault="004D3916" w:rsidP="004D3916">
      <w:r>
        <w:rPr>
          <w:rFonts w:hint="eastAsia"/>
        </w:rPr>
        <w:t>당신은 조난당했다.</w:t>
      </w:r>
      <w:r>
        <w:t xml:space="preserve"> </w:t>
      </w:r>
      <w:r>
        <w:rPr>
          <w:rFonts w:hint="eastAsia"/>
        </w:rPr>
        <w:t>통화권 이탈지역이다.</w:t>
      </w:r>
      <w:r>
        <w:t xml:space="preserve"> </w:t>
      </w:r>
      <w:r>
        <w:rPr>
          <w:rFonts w:hint="eastAsia"/>
        </w:rPr>
        <w:t>당연히 인터넷과 연결되지 않는다.</w:t>
      </w:r>
      <w:r>
        <w:t xml:space="preserve"> </w:t>
      </w:r>
      <w:r>
        <w:rPr>
          <w:rFonts w:hint="eastAsia"/>
        </w:rPr>
        <w:t>아무도 당신이 그곳에 있는지 알지 못한다.</w:t>
      </w:r>
      <w:r>
        <w:t xml:space="preserve"> </w:t>
      </w:r>
      <w:r>
        <w:rPr>
          <w:rFonts w:hint="eastAsia"/>
        </w:rPr>
        <w:t>그대로 하염없이 누군가 구해주기를 기다릴 수 밖에 없다.</w:t>
      </w:r>
      <w:r>
        <w:t xml:space="preserve"> </w:t>
      </w:r>
    </w:p>
    <w:p w:rsidR="004D3916" w:rsidRPr="004862FF" w:rsidRDefault="004D3916" w:rsidP="004D3916"/>
    <w:p w:rsidR="004D3916" w:rsidRDefault="004D3916" w:rsidP="004D3916">
      <w:r>
        <w:rPr>
          <w:rFonts w:hint="eastAsia"/>
        </w:rPr>
        <w:t>그 때,</w:t>
      </w:r>
      <w:r>
        <w:t xml:space="preserve"> </w:t>
      </w:r>
      <w:r>
        <w:rPr>
          <w:rFonts w:hint="eastAsia"/>
        </w:rPr>
        <w:t>구조대원과의 연결이 가능하다면</w:t>
      </w:r>
      <w:r>
        <w:t xml:space="preserve"> </w:t>
      </w:r>
      <w:r>
        <w:rPr>
          <w:rFonts w:hint="eastAsia"/>
        </w:rPr>
        <w:t>어떨까?</w:t>
      </w:r>
    </w:p>
    <w:p w:rsidR="004D3916" w:rsidRDefault="004D3916" w:rsidP="004D3916">
      <w:r>
        <w:rPr>
          <w:rFonts w:hint="eastAsia"/>
        </w:rPr>
        <w:t>아무런 통화 신호가 잡히지 않아도,</w:t>
      </w:r>
      <w:r>
        <w:t xml:space="preserve"> </w:t>
      </w:r>
      <w:r>
        <w:rPr>
          <w:rFonts w:hint="eastAsia"/>
        </w:rPr>
        <w:t>당신은 조난자를 찾고 있는 구조대원에게 당신이 살아있음을 알린다.</w:t>
      </w:r>
    </w:p>
    <w:p w:rsidR="004D3916" w:rsidRPr="004862FF" w:rsidRDefault="004D3916" w:rsidP="004D3916"/>
    <w:p w:rsidR="004D3916" w:rsidRDefault="004D3916" w:rsidP="004D3916">
      <w:r>
        <w:t>‘</w:t>
      </w:r>
      <w:r>
        <w:rPr>
          <w:rFonts w:hint="eastAsia"/>
        </w:rPr>
        <w:t>작은 서버</w:t>
      </w:r>
      <w:r>
        <w:t>’</w:t>
      </w:r>
      <w:proofErr w:type="spellStart"/>
      <w:r w:rsidR="00422FFF"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말이다.</w:t>
      </w:r>
    </w:p>
    <w:p w:rsidR="004D3916" w:rsidRDefault="004D3916" w:rsidP="004D3916"/>
    <w:p w:rsidR="004D3916" w:rsidRDefault="004D3916" w:rsidP="00F34336">
      <w:pPr>
        <w:ind w:firstLineChars="50" w:firstLine="100"/>
      </w:pPr>
      <w:r>
        <w:rPr>
          <w:rFonts w:hint="eastAsia"/>
        </w:rPr>
        <w:lastRenderedPageBreak/>
        <w:t>비단 극단적인 재난상황에만 국한되는 것이 아니다.</w:t>
      </w:r>
    </w:p>
    <w:p w:rsidR="004D3916" w:rsidRDefault="004D3916" w:rsidP="004D3916">
      <w:r>
        <w:rPr>
          <w:rFonts w:hint="eastAsia"/>
        </w:rPr>
        <w:t>비행기 기내처럼,</w:t>
      </w:r>
      <w:r>
        <w:t xml:space="preserve"> </w:t>
      </w:r>
      <w:r>
        <w:rPr>
          <w:rFonts w:hint="eastAsia"/>
        </w:rPr>
        <w:t>인터넷 사용이 금지된 공간에서도 작은 서버가 활약할 수 있다.</w:t>
      </w:r>
    </w:p>
    <w:p w:rsidR="004D3916" w:rsidRDefault="004D3916" w:rsidP="004D3916">
      <w:r>
        <w:rPr>
          <w:rFonts w:hint="eastAsia"/>
        </w:rPr>
        <w:t>장시간의 비행은 지루하기 그지 없다.</w:t>
      </w:r>
      <w:r>
        <w:t xml:space="preserve"> </w:t>
      </w:r>
      <w:r>
        <w:rPr>
          <w:rFonts w:hint="eastAsia"/>
        </w:rPr>
        <w:t>항공사가 제공하는 미디어,</w:t>
      </w:r>
      <w:r>
        <w:t xml:space="preserve"> </w:t>
      </w:r>
      <w:r>
        <w:rPr>
          <w:rFonts w:hint="eastAsia"/>
        </w:rPr>
        <w:t xml:space="preserve">엔터테인먼트 서비스는 긴 시간을 달래기에는 </w:t>
      </w:r>
      <w:r w:rsidR="002328B7">
        <w:rPr>
          <w:rFonts w:hint="eastAsia"/>
        </w:rPr>
        <w:t>부족</w:t>
      </w:r>
      <w:r w:rsidR="00010177">
        <w:rPr>
          <w:rFonts w:hint="eastAsia"/>
        </w:rPr>
        <w:t>하다</w:t>
      </w:r>
      <w:r>
        <w:rPr>
          <w:rFonts w:hint="eastAsia"/>
        </w:rPr>
        <w:t>.</w:t>
      </w:r>
      <w:r>
        <w:t xml:space="preserve"> </w:t>
      </w:r>
    </w:p>
    <w:p w:rsidR="004D3916" w:rsidRDefault="004D3916" w:rsidP="004D3916">
      <w:r>
        <w:rPr>
          <w:rFonts w:hint="eastAsia"/>
        </w:rPr>
        <w:t>물론, 핸드폰에 미리 받아 놓은 영상을 보거나,</w:t>
      </w:r>
      <w:r>
        <w:t xml:space="preserve"> </w:t>
      </w:r>
      <w:r>
        <w:rPr>
          <w:rFonts w:hint="eastAsia"/>
        </w:rPr>
        <w:t>음악을 감상하거나,</w:t>
      </w:r>
      <w:r>
        <w:t xml:space="preserve"> </w:t>
      </w:r>
      <w:r>
        <w:rPr>
          <w:rFonts w:hint="eastAsia"/>
        </w:rPr>
        <w:t>책을 읽을 수 있다.</w:t>
      </w:r>
    </w:p>
    <w:p w:rsidR="004D3916" w:rsidRDefault="004D3916" w:rsidP="004D3916">
      <w:r>
        <w:rPr>
          <w:rFonts w:hint="eastAsia"/>
        </w:rPr>
        <w:t>개인적으로 할 수 있는 것들은 많다.</w:t>
      </w:r>
      <w:r>
        <w:t xml:space="preserve"> </w:t>
      </w:r>
      <w:r>
        <w:rPr>
          <w:rFonts w:hint="eastAsia"/>
        </w:rPr>
        <w:t>하지만 혼자</w:t>
      </w:r>
      <w:r w:rsidR="00ED5612">
        <w:rPr>
          <w:rFonts w:hint="eastAsia"/>
        </w:rPr>
        <w:t xml:space="preserve"> </w:t>
      </w:r>
      <w:r>
        <w:rPr>
          <w:rFonts w:hint="eastAsia"/>
        </w:rPr>
        <w:t>하면 무엇이든 질리기 마련,</w:t>
      </w:r>
      <w:r>
        <w:t xml:space="preserve"> </w:t>
      </w:r>
      <w:r>
        <w:rPr>
          <w:rFonts w:hint="eastAsia"/>
        </w:rPr>
        <w:t>핸드폰을 통해 누군가와 소통하며 간단한 채팅,</w:t>
      </w:r>
      <w:r>
        <w:t xml:space="preserve"> </w:t>
      </w:r>
      <w:r>
        <w:rPr>
          <w:rFonts w:hint="eastAsia"/>
        </w:rPr>
        <w:t>혹은 게임을 즐길 수 있으면 한결 비행이 즐거워질 것이다.</w:t>
      </w:r>
      <w:r>
        <w:t xml:space="preserve"> </w:t>
      </w:r>
    </w:p>
    <w:p w:rsidR="004D3916" w:rsidRDefault="004D3916" w:rsidP="004D3916">
      <w:r>
        <w:rPr>
          <w:rFonts w:hint="eastAsia"/>
        </w:rPr>
        <w:t>비행기에서 승객들끼리 만날 수 있는 온라인 공간을 만들어 줄 수 있다면 어떨까</w:t>
      </w:r>
      <w:r>
        <w:t>?</w:t>
      </w:r>
    </w:p>
    <w:p w:rsidR="004D3916" w:rsidRDefault="004D3916" w:rsidP="004D3916"/>
    <w:p w:rsidR="004D3916" w:rsidRDefault="004D3916" w:rsidP="00F34336">
      <w:pPr>
        <w:ind w:firstLineChars="50" w:firstLine="100"/>
      </w:pPr>
      <w:r>
        <w:rPr>
          <w:rFonts w:hint="eastAsia"/>
        </w:rPr>
        <w:t>한 사람이 자신의 핸드폰에서 게임 서버를 열고,</w:t>
      </w:r>
      <w:r>
        <w:t xml:space="preserve"> </w:t>
      </w:r>
      <w:r>
        <w:rPr>
          <w:rFonts w:hint="eastAsia"/>
        </w:rPr>
        <w:t>AP가 되어</w:t>
      </w:r>
      <w:r>
        <w:t xml:space="preserve"> </w:t>
      </w:r>
      <w:r>
        <w:rPr>
          <w:rFonts w:hint="eastAsia"/>
        </w:rPr>
        <w:t>W</w:t>
      </w:r>
      <w:r>
        <w:t>i</w:t>
      </w:r>
      <w:r w:rsidR="00422FFF">
        <w:t>-F</w:t>
      </w:r>
      <w:r>
        <w:t>i</w:t>
      </w:r>
      <w:r>
        <w:rPr>
          <w:rFonts w:hint="eastAsia"/>
        </w:rPr>
        <w:t>신호를 수신 가능한 주변 사람들과 게임을 공유하여 플레이할 수 있다.</w:t>
      </w:r>
      <w:r>
        <w:t xml:space="preserve"> </w:t>
      </w:r>
      <w:r>
        <w:rPr>
          <w:rFonts w:hint="eastAsia"/>
        </w:rPr>
        <w:t>그들</w:t>
      </w:r>
      <w:r w:rsidR="00ED5612">
        <w:rPr>
          <w:rFonts w:hint="eastAsia"/>
        </w:rPr>
        <w:t xml:space="preserve"> </w:t>
      </w:r>
      <w:r>
        <w:rPr>
          <w:rFonts w:hint="eastAsia"/>
        </w:rPr>
        <w:t>만의 작은 놀이터가 만들어지는 것이다.</w:t>
      </w:r>
    </w:p>
    <w:p w:rsidR="004D3916" w:rsidRPr="00ED5612" w:rsidRDefault="004D3916" w:rsidP="004D3916"/>
    <w:p w:rsidR="00E8457A" w:rsidRDefault="00E8457A" w:rsidP="004D3916">
      <w:pPr>
        <w:widowControl/>
        <w:wordWrap/>
        <w:autoSpaceDE/>
        <w:autoSpaceDN/>
        <w:rPr>
          <w:rFonts w:ascii="굴림" w:eastAsia="굴림" w:hAnsi="굴림"/>
          <w:b/>
          <w:color w:val="FF0000"/>
          <w:szCs w:val="20"/>
        </w:rPr>
      </w:pPr>
    </w:p>
    <w:p w:rsidR="0049141D" w:rsidRDefault="0049141D" w:rsidP="004D3916">
      <w:pPr>
        <w:widowControl/>
        <w:wordWrap/>
        <w:autoSpaceDE/>
        <w:autoSpaceDN/>
        <w:rPr>
          <w:rFonts w:ascii="굴림" w:eastAsia="굴림" w:hAnsi="굴림"/>
          <w:b/>
          <w:color w:val="FF0000"/>
          <w:szCs w:val="20"/>
        </w:rPr>
      </w:pPr>
    </w:p>
    <w:p w:rsidR="00F34336" w:rsidRPr="004D3916" w:rsidRDefault="00F34336" w:rsidP="004D3916">
      <w:pPr>
        <w:widowControl/>
        <w:wordWrap/>
        <w:autoSpaceDE/>
        <w:autoSpaceDN/>
      </w:pP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5" w:name="_Toc347412185"/>
      <w:r>
        <w:rPr>
          <w:rFonts w:ascii="돋움" w:eastAsia="돋움" w:hAnsi="돋움" w:hint="eastAsia"/>
          <w:b/>
        </w:rPr>
        <w:t>개발 목표 및 내용</w:t>
      </w:r>
      <w:bookmarkEnd w:id="5"/>
    </w:p>
    <w:p w:rsidR="00E8457A" w:rsidRPr="00F635C9" w:rsidRDefault="00E8457A" w:rsidP="00A204CF">
      <w:pPr>
        <w:pStyle w:val="2"/>
        <w:spacing w:after="240"/>
      </w:pPr>
      <w:bookmarkStart w:id="6" w:name="_Toc347412186"/>
      <w:r w:rsidRPr="00F635C9">
        <w:rPr>
          <w:rFonts w:hint="eastAsia"/>
        </w:rPr>
        <w:t>목표</w:t>
      </w:r>
      <w:bookmarkEnd w:id="6"/>
    </w:p>
    <w:p w:rsidR="00E67318" w:rsidRPr="00E67318" w:rsidRDefault="00E67318" w:rsidP="00E67318"/>
    <w:p w:rsidR="00E67318" w:rsidRPr="00E67318" w:rsidRDefault="00E67318" w:rsidP="00E67318">
      <w:r w:rsidRPr="00E67318">
        <w:rPr>
          <w:rFonts w:hint="eastAsia"/>
        </w:rPr>
        <w:t>본</w:t>
      </w:r>
      <w:r w:rsidRPr="00E67318">
        <w:t xml:space="preserve"> 프로젝트는 서버 플랫폼으로서 추가적인 어플리케이션 설치 없이도 서버 플랫폼 어플리케이션을 설치하였고, AP 역할을 하는 유저에게 Wi</w:t>
      </w:r>
      <w:r w:rsidR="00422FFF">
        <w:t>-F</w:t>
      </w:r>
      <w:r w:rsidRPr="00E67318">
        <w:t>i를 통하여 접속해서 우리 서비스가 제공하는 기능들을 이용 할 수 있게 개발하는 것을 목표로 한다.</w:t>
      </w:r>
    </w:p>
    <w:p w:rsidR="00E67318" w:rsidRPr="00E67318" w:rsidRDefault="00E67318" w:rsidP="00E67318"/>
    <w:p w:rsidR="00E67318" w:rsidRPr="00E67318" w:rsidRDefault="00E67318" w:rsidP="00E67318">
      <w:r w:rsidRPr="00E67318">
        <w:rPr>
          <w:rFonts w:hint="eastAsia"/>
        </w:rPr>
        <w:t>우리</w:t>
      </w:r>
      <w:r w:rsidRPr="00E67318">
        <w:t xml:space="preserve"> 서비스를 사용하는 유저가 Contents Developer로서 컨텐츠를 업로드, 병합 할 수 있게 하고, local server로서 서버 다운로드, 삭제, 실행 할 수 있게 한다. 또한 1대의 디바이스를 이용해 서비스를 사용하지 않는 유저들도 우리의 기능을 이용 할 수 있게 하는 것을 목표로 한다.</w:t>
      </w:r>
    </w:p>
    <w:p w:rsidR="00E67318" w:rsidRPr="00E67318" w:rsidRDefault="00E67318" w:rsidP="00E67318"/>
    <w:p w:rsidR="00E67318" w:rsidRPr="00E67318" w:rsidRDefault="00E67318" w:rsidP="00E67318">
      <w:r w:rsidRPr="00E67318">
        <w:rPr>
          <w:rFonts w:hint="eastAsia"/>
        </w:rPr>
        <w:t>본</w:t>
      </w:r>
      <w:r w:rsidRPr="00E67318">
        <w:t xml:space="preserve"> 프로젝트가 완성되었을 때 local server들을 통해 우리 서비스를 이용하지 않는 유저들도 서비스의 기능들을 이용 할 수 있게 하거나, ad hoc network를 이용하여 local server들을 연결 시켜 서버를 구축하는 것을 목표로 한다. </w:t>
      </w:r>
    </w:p>
    <w:p w:rsidR="00E67318" w:rsidRPr="00E67318" w:rsidRDefault="00E67318" w:rsidP="00E67318"/>
    <w:p w:rsidR="00224B1C" w:rsidRDefault="00224B1C" w:rsidP="00E67318"/>
    <w:p w:rsidR="00E8457A" w:rsidRDefault="00E8457A" w:rsidP="0049141D"/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Default="00CC40C5" w:rsidP="00054569">
      <w:pPr>
        <w:pStyle w:val="2"/>
        <w:spacing w:after="240"/>
      </w:pPr>
      <w:bookmarkStart w:id="7" w:name="_Toc347412187"/>
      <w:r>
        <w:rPr>
          <w:rFonts w:hint="eastAsia"/>
        </w:rPr>
        <w:lastRenderedPageBreak/>
        <w:t>연구/개발 내용</w:t>
      </w:r>
      <w:bookmarkEnd w:id="7"/>
    </w:p>
    <w:p w:rsidR="00E67318" w:rsidRPr="00E67318" w:rsidRDefault="00E67318" w:rsidP="00E67318">
      <w:pPr>
        <w:pStyle w:val="a9"/>
        <w:ind w:leftChars="341" w:left="706" w:hangingChars="12" w:hanging="24"/>
        <w:rPr>
          <w:b/>
          <w:color w:val="FF0000"/>
        </w:rPr>
      </w:pPr>
    </w:p>
    <w:p w:rsidR="00E67318" w:rsidRPr="00EC38A9" w:rsidRDefault="00E67318" w:rsidP="0049141D">
      <w:pPr>
        <w:widowControl/>
        <w:wordWrap/>
        <w:autoSpaceDE/>
        <w:autoSpaceDN/>
        <w:ind w:firstLineChars="50" w:firstLine="100"/>
        <w:jc w:val="left"/>
      </w:pPr>
      <w:r w:rsidRPr="00EC38A9">
        <w:rPr>
          <w:rFonts w:hint="eastAsia"/>
        </w:rPr>
        <w:t>우리</w:t>
      </w:r>
      <w:r w:rsidRPr="00EC38A9">
        <w:t xml:space="preserve"> 서버 플랫폼은 네트워크가 없는 장소에서도 우리가 제공하는 서비스를 이용 할 수 있다는 것이 핵심이다. 우리 서비스는 local server 들을 이용하여 네트워크가 없는 장소나 특정 지역에서 본인이 원하는 기능들을 APP 설치 없이도 사용 할 수 있다. 유저가</w:t>
      </w:r>
      <w:r w:rsidR="00422FFF">
        <w:t xml:space="preserve"> Wi-F</w:t>
      </w:r>
      <w:r w:rsidRPr="00EC38A9">
        <w:t>i를 hotspot을 터트려 rooting 이 된 디바이스로 AP를 구축한다. Application을 사용하고 있는 유저가 device를 AP로 사용하면 다른 유저들이 이를</w:t>
      </w:r>
      <w:r w:rsidR="00422FFF">
        <w:t xml:space="preserve"> Wi-F</w:t>
      </w:r>
      <w:r w:rsidRPr="00EC38A9">
        <w:t>i로 잡</w:t>
      </w:r>
      <w:r w:rsidRPr="00EC38A9">
        <w:rPr>
          <w:rFonts w:hint="eastAsia"/>
        </w:rPr>
        <w:t>아</w:t>
      </w:r>
      <w:r w:rsidRPr="00EC38A9">
        <w:t xml:space="preserve"> Application 설치 없이도 유저가 사용하는 Application의 기능들을 이용 할 수 있다. 이는 Web or raspberry pi 에서도 이용 가능하여 활용 방안이 크다.</w:t>
      </w:r>
      <w:r w:rsidR="0049141D">
        <w:t xml:space="preserve"> </w:t>
      </w:r>
      <w:r w:rsidRPr="00EC38A9">
        <w:t xml:space="preserve"> Application의 main server를 이용하게 되면 즉 네트워크를 사용하여 접속하면 모든 유저들이 올려놓은 여러 기능들을 다운 받아 이용 할 수 있게 되고, 유저들이 개발자가 되어 우리 서비스에 좋은 기능들을 올릴 수 있게 툴을 제공할 예정이다. 우리 서비스는 ad hoc network를 이용하여 local server들을 연결 시켜 서버를 구축한다. 오늘날 무선 네트워크의 경우, 노드와 사용자 이동성은 주로 포워딩을 통해 처리된다. 하지만 이 같은 포워딩 방식은, 네트워크 가장자리에 있는 노드(단말기)가 움직일 때만 적용되기 때문에 </w:t>
      </w:r>
      <w:proofErr w:type="spellStart"/>
      <w:r w:rsidRPr="00EC38A9">
        <w:t>ad</w:t>
      </w:r>
      <w:proofErr w:type="spellEnd"/>
      <w:r w:rsidRPr="00EC38A9">
        <w:t xml:space="preserve"> hoc 네트워크처럼 네트워크 중앙에 위치한 노드가 움직이거나 통신 기기가 라우터와 호스트 기능을 동시에 수행하는 경우에는 불가능하다. 따라서 ad hoc 네트워크의 경우, 라</w:t>
      </w:r>
      <w:r w:rsidRPr="00EC38A9">
        <w:rPr>
          <w:rFonts w:hint="eastAsia"/>
        </w:rPr>
        <w:t>우팅</w:t>
      </w:r>
      <w:r w:rsidRPr="00EC38A9">
        <w:t xml:space="preserve"> 알고리즘이 이동성을 직접 처리한다. 만약 노드가 움직여 트래픽을 다른 쪽으로 강제로 옮기면, 라우팅 프로토콜은 노드의 라우팅 테이블에 일어난 변화를 관리한다.</w:t>
      </w:r>
    </w:p>
    <w:p w:rsidR="00224B1C" w:rsidRDefault="00224B1C" w:rsidP="0049141D">
      <w:pPr>
        <w:widowControl/>
        <w:wordWrap/>
        <w:autoSpaceDE/>
        <w:autoSpaceDN/>
        <w:jc w:val="left"/>
      </w:pPr>
    </w:p>
    <w:p w:rsidR="0049141D" w:rsidRPr="0049141D" w:rsidRDefault="0049141D" w:rsidP="0049141D">
      <w:pPr>
        <w:widowControl/>
        <w:wordWrap/>
        <w:autoSpaceDE/>
        <w:autoSpaceDN/>
        <w:jc w:val="left"/>
      </w:pPr>
    </w:p>
    <w:p w:rsidR="00E67318" w:rsidRDefault="00E67318" w:rsidP="00054569">
      <w:pPr>
        <w:pStyle w:val="a9"/>
        <w:ind w:leftChars="341" w:left="706" w:hangingChars="12" w:hanging="24"/>
        <w:rPr>
          <w:b/>
          <w:color w:val="FF0000"/>
        </w:rPr>
      </w:pPr>
    </w:p>
    <w:p w:rsidR="0005791E" w:rsidRDefault="0005791E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AP</w:t>
      </w:r>
      <w:r>
        <w:rPr>
          <w:rFonts w:hint="eastAsia"/>
        </w:rPr>
        <w:t>로 동작하는 서버 기기와 클라이언트로서 동작하는 기기와 연결</w:t>
      </w:r>
    </w:p>
    <w:p w:rsidR="0005791E" w:rsidRDefault="0005791E" w:rsidP="00362280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서버를 인터넷 연결이 되어있지 않은 안드로이드 기기에서 실행하고,</w:t>
      </w:r>
      <w:r>
        <w:t xml:space="preserve"> </w:t>
      </w:r>
      <w:proofErr w:type="spellStart"/>
      <w:r>
        <w:rPr>
          <w:rFonts w:hint="eastAsia"/>
        </w:rPr>
        <w:t>테더링</w:t>
      </w:r>
      <w:proofErr w:type="spellEnd"/>
      <w:r>
        <w:rPr>
          <w:rFonts w:hint="eastAsia"/>
        </w:rPr>
        <w:t xml:space="preserve"> 기능을 활성화하게 만든다.</w:t>
      </w:r>
    </w:p>
    <w:p w:rsidR="00362280" w:rsidRDefault="0005791E">
      <w:pPr>
        <w:widowControl/>
        <w:wordWrap/>
        <w:autoSpaceDE/>
        <w:autoSpaceDN/>
        <w:jc w:val="left"/>
      </w:pPr>
      <w:r>
        <w:rPr>
          <w:rFonts w:hint="eastAsia"/>
        </w:rPr>
        <w:t xml:space="preserve">현재 안드로이드 환경에서는 수동으로 모바일 </w:t>
      </w:r>
      <w:del w:id="8" w:author="조경문" w:date="2018-03-09T13:34:00Z">
        <w:r w:rsidDel="008E5B85">
          <w:rPr>
            <w:rFonts w:hint="eastAsia"/>
          </w:rPr>
          <w:delText>핫스팟</w:delText>
        </w:r>
      </w:del>
      <w:ins w:id="9" w:author="조경문" w:date="2018-03-09T13:34:00Z">
        <w:r w:rsidR="008E5B85">
          <w:rPr>
            <w:rFonts w:hint="eastAsia"/>
          </w:rPr>
          <w:t>Hotspot</w:t>
        </w:r>
      </w:ins>
      <w:r>
        <w:rPr>
          <w:rFonts w:hint="eastAsia"/>
        </w:rPr>
        <w:t xml:space="preserve">을 </w:t>
      </w:r>
      <w:r w:rsidR="00362280">
        <w:rPr>
          <w:rFonts w:hint="eastAsia"/>
        </w:rPr>
        <w:t>킬 수 있는 기능이 존재하나,</w:t>
      </w:r>
      <w:r w:rsidR="00362280">
        <w:t xml:space="preserve"> </w:t>
      </w:r>
      <w:r w:rsidR="00362280">
        <w:rPr>
          <w:rFonts w:hint="eastAsia"/>
        </w:rPr>
        <w:t xml:space="preserve">해당 프로젝트의 시스템을 사용하기 위해 수동으로 </w:t>
      </w:r>
      <w:del w:id="10" w:author="조경문" w:date="2018-03-09T13:34:00Z">
        <w:r w:rsidR="00362280" w:rsidDel="008E5B85">
          <w:rPr>
            <w:rFonts w:hint="eastAsia"/>
          </w:rPr>
          <w:delText>핫스팟</w:delText>
        </w:r>
      </w:del>
      <w:ins w:id="11" w:author="조경문" w:date="2018-03-09T13:34:00Z">
        <w:r w:rsidR="008E5B85">
          <w:rPr>
            <w:rFonts w:hint="eastAsia"/>
          </w:rPr>
          <w:t>Hotspot</w:t>
        </w:r>
      </w:ins>
      <w:r w:rsidR="00362280">
        <w:rPr>
          <w:rFonts w:hint="eastAsia"/>
        </w:rPr>
        <w:t>을 키는 방식은 번거로울</w:t>
      </w:r>
      <w:r w:rsidR="0037683E">
        <w:rPr>
          <w:rFonts w:hint="eastAsia"/>
        </w:rPr>
        <w:t xml:space="preserve"> </w:t>
      </w:r>
      <w:r w:rsidR="00362280">
        <w:rPr>
          <w:rFonts w:hint="eastAsia"/>
        </w:rPr>
        <w:t>뿐</w:t>
      </w:r>
      <w:r w:rsidR="0037683E">
        <w:rPr>
          <w:rFonts w:hint="eastAsia"/>
        </w:rPr>
        <w:t xml:space="preserve"> </w:t>
      </w:r>
      <w:r w:rsidR="00362280">
        <w:rPr>
          <w:rFonts w:hint="eastAsia"/>
        </w:rPr>
        <w:t>더러, 안드로이드 운영체제에서 기능적으로 에어</w:t>
      </w:r>
      <w:r w:rsidR="0037683E">
        <w:rPr>
          <w:rFonts w:hint="eastAsia"/>
        </w:rPr>
        <w:t xml:space="preserve"> </w:t>
      </w:r>
      <w:r w:rsidR="00362280">
        <w:rPr>
          <w:rFonts w:hint="eastAsia"/>
        </w:rPr>
        <w:t>플레인</w:t>
      </w:r>
      <w:r w:rsidR="0037683E">
        <w:rPr>
          <w:rFonts w:hint="eastAsia"/>
        </w:rPr>
        <w:t xml:space="preserve"> </w:t>
      </w:r>
      <w:r w:rsidR="00362280">
        <w:rPr>
          <w:rFonts w:hint="eastAsia"/>
        </w:rPr>
        <w:t xml:space="preserve">모드에서는 </w:t>
      </w:r>
      <w:del w:id="12" w:author="조경문" w:date="2018-03-09T13:34:00Z">
        <w:r w:rsidR="00362280" w:rsidDel="008E5B85">
          <w:rPr>
            <w:rFonts w:hint="eastAsia"/>
          </w:rPr>
          <w:delText>핫스팟</w:delText>
        </w:r>
      </w:del>
      <w:ins w:id="13" w:author="조경문" w:date="2018-03-09T13:34:00Z">
        <w:r w:rsidR="008E5B85">
          <w:rPr>
            <w:rFonts w:hint="eastAsia"/>
          </w:rPr>
          <w:t>Hotspot</w:t>
        </w:r>
      </w:ins>
      <w:r w:rsidR="00362280">
        <w:rPr>
          <w:rFonts w:hint="eastAsia"/>
        </w:rPr>
        <w:t>을 동작할 수 없는 등의 제약 사항이 따르므로,</w:t>
      </w:r>
      <w:r w:rsidR="00362280">
        <w:t xml:space="preserve"> </w:t>
      </w:r>
      <w:del w:id="14" w:author="조경문" w:date="2018-03-09T13:34:00Z">
        <w:r w:rsidR="00362280" w:rsidDel="008E5B85">
          <w:rPr>
            <w:rFonts w:hint="eastAsia"/>
          </w:rPr>
          <w:delText>핫스팟</w:delText>
        </w:r>
      </w:del>
      <w:ins w:id="15" w:author="조경문" w:date="2018-03-09T13:34:00Z">
        <w:r w:rsidR="008E5B85">
          <w:rPr>
            <w:rFonts w:hint="eastAsia"/>
          </w:rPr>
          <w:t>Hotspot</w:t>
        </w:r>
      </w:ins>
      <w:r w:rsidR="00362280">
        <w:rPr>
          <w:rFonts w:hint="eastAsia"/>
        </w:rPr>
        <w:t xml:space="preserve"> 기능을 강제적이며 자동적으로 활성화하는 기능을 해당 시스템에 추가한다.</w:t>
      </w:r>
    </w:p>
    <w:p w:rsidR="00362280" w:rsidRDefault="00362280">
      <w:pPr>
        <w:widowControl/>
        <w:wordWrap/>
        <w:autoSpaceDE/>
        <w:autoSpaceDN/>
        <w:jc w:val="left"/>
      </w:pPr>
      <w:r>
        <w:rPr>
          <w:rFonts w:hint="eastAsia"/>
        </w:rPr>
        <w:t xml:space="preserve">클라이언트 유저는 해당 시스템 앱을 거치지 않고 </w:t>
      </w:r>
      <w:r w:rsidR="0037683E">
        <w:rPr>
          <w:rFonts w:hint="eastAsia"/>
        </w:rPr>
        <w:t>브라우저</w:t>
      </w:r>
      <w:r>
        <w:rPr>
          <w:rFonts w:hint="eastAsia"/>
        </w:rPr>
        <w:t>를 통해 로컬 서버에 접근할 수 있게 한다.</w:t>
      </w:r>
    </w:p>
    <w:p w:rsidR="00362280" w:rsidRPr="0037683E" w:rsidRDefault="00362280">
      <w:pPr>
        <w:widowControl/>
        <w:wordWrap/>
        <w:autoSpaceDE/>
        <w:autoSpaceDN/>
        <w:jc w:val="left"/>
      </w:pPr>
    </w:p>
    <w:p w:rsidR="00362280" w:rsidRDefault="00362280">
      <w:pPr>
        <w:widowControl/>
        <w:wordWrap/>
        <w:autoSpaceDE/>
        <w:autoSpaceDN/>
        <w:jc w:val="left"/>
      </w:pPr>
      <w:r>
        <w:rPr>
          <w:rFonts w:hint="eastAsia"/>
        </w:rPr>
        <w:t>-컨텐츠 개발자의 메인</w:t>
      </w:r>
      <w:r w:rsidR="0037683E">
        <w:rPr>
          <w:rFonts w:hint="eastAsia"/>
        </w:rPr>
        <w:t xml:space="preserve"> </w:t>
      </w:r>
      <w:r>
        <w:rPr>
          <w:rFonts w:hint="eastAsia"/>
        </w:rPr>
        <w:t xml:space="preserve">서버로의 </w:t>
      </w:r>
      <w:r w:rsidR="0037683E">
        <w:rPr>
          <w:rFonts w:hint="eastAsia"/>
        </w:rPr>
        <w:t>컨텐츠</w:t>
      </w:r>
      <w:r>
        <w:rPr>
          <w:rFonts w:hint="eastAsia"/>
        </w:rPr>
        <w:t xml:space="preserve"> 업로드</w:t>
      </w:r>
    </w:p>
    <w:p w:rsidR="00362280" w:rsidRDefault="00362280">
      <w:pPr>
        <w:widowControl/>
        <w:wordWrap/>
        <w:autoSpaceDE/>
        <w:autoSpaceDN/>
        <w:jc w:val="left"/>
      </w:pPr>
      <w:r>
        <w:t xml:space="preserve"> </w:t>
      </w:r>
      <w:r>
        <w:rPr>
          <w:rFonts w:hint="eastAsia"/>
        </w:rPr>
        <w:t xml:space="preserve">컨텐츠 개발자는 자신이 만든 </w:t>
      </w:r>
      <w:r w:rsidR="0037683E">
        <w:rPr>
          <w:rFonts w:hint="eastAsia"/>
        </w:rPr>
        <w:t>컨텐츠</w:t>
      </w:r>
      <w:r>
        <w:rPr>
          <w:rFonts w:hint="eastAsia"/>
        </w:rPr>
        <w:t xml:space="preserve">를 </w:t>
      </w:r>
      <w:r>
        <w:t>AWS EC2</w:t>
      </w:r>
      <w:r>
        <w:rPr>
          <w:rFonts w:hint="eastAsia"/>
        </w:rPr>
        <w:t>기반의 기</w:t>
      </w:r>
      <w:r w:rsidR="0037683E">
        <w:rPr>
          <w:rFonts w:hint="eastAsia"/>
        </w:rPr>
        <w:t xml:space="preserve"> </w:t>
      </w:r>
      <w:r>
        <w:rPr>
          <w:rFonts w:hint="eastAsia"/>
        </w:rPr>
        <w:t xml:space="preserve">구축되어 있는 서버에 </w:t>
      </w:r>
      <w:r w:rsidR="00AB2C01">
        <w:rPr>
          <w:rFonts w:hint="eastAsia"/>
        </w:rPr>
        <w:t>복잡한 절차 없이 업로드 할 수 있게 만든다.</w:t>
      </w:r>
    </w:p>
    <w:p w:rsidR="00AB2C01" w:rsidRDefault="00AB2C01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 xml:space="preserve"> 채팅,</w:t>
      </w:r>
      <w:r>
        <w:t xml:space="preserve">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 xml:space="preserve">등의 기능을 수반하는 </w:t>
      </w:r>
      <w:proofErr w:type="spellStart"/>
      <w:r w:rsidR="0078474D">
        <w:rPr>
          <w:rFonts w:hint="eastAsia"/>
        </w:rPr>
        <w:t>컨텐츠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개발한 후, 해당 시스템의 앱</w:t>
      </w:r>
      <w:r>
        <w:t xml:space="preserve"> </w:t>
      </w:r>
      <w:r>
        <w:rPr>
          <w:rFonts w:hint="eastAsia"/>
        </w:rPr>
        <w:t xml:space="preserve">내 </w:t>
      </w:r>
      <w:r>
        <w:t>‘</w:t>
      </w:r>
      <w:r>
        <w:rPr>
          <w:rFonts w:hint="eastAsia"/>
        </w:rPr>
        <w:t>컨텐츠 병합</w:t>
      </w:r>
      <w:r>
        <w:t xml:space="preserve">’ </w:t>
      </w:r>
      <w:r>
        <w:rPr>
          <w:rFonts w:hint="eastAsia"/>
        </w:rPr>
        <w:t xml:space="preserve">기능을 이용해 해당 </w:t>
      </w:r>
      <w:r w:rsidR="0078474D">
        <w:rPr>
          <w:rFonts w:hint="eastAsia"/>
        </w:rPr>
        <w:t>컨텐츠</w:t>
      </w:r>
      <w:r>
        <w:rPr>
          <w:rFonts w:hint="eastAsia"/>
        </w:rPr>
        <w:t xml:space="preserve">를 서버로 동작하게 하는 </w:t>
      </w:r>
      <w:r>
        <w:t>module</w:t>
      </w:r>
      <w:r>
        <w:rPr>
          <w:rFonts w:hint="eastAsia"/>
        </w:rPr>
        <w:t>과 병합한다.</w:t>
      </w:r>
    </w:p>
    <w:p w:rsidR="00AB2C01" w:rsidRDefault="00AB2C01">
      <w:pPr>
        <w:widowControl/>
        <w:wordWrap/>
        <w:autoSpaceDE/>
        <w:autoSpaceDN/>
        <w:jc w:val="left"/>
      </w:pPr>
      <w:r>
        <w:rPr>
          <w:rFonts w:hint="eastAsia"/>
        </w:rPr>
        <w:t xml:space="preserve">이와 같은 </w:t>
      </w:r>
      <w:r>
        <w:t>module</w:t>
      </w:r>
      <w:r>
        <w:rPr>
          <w:rFonts w:hint="eastAsia"/>
        </w:rPr>
        <w:t xml:space="preserve">은 개발자들의 </w:t>
      </w:r>
      <w:r w:rsidR="0078474D">
        <w:rPr>
          <w:rFonts w:hint="eastAsia"/>
        </w:rPr>
        <w:t>컨텐츠</w:t>
      </w:r>
      <w:r>
        <w:rPr>
          <w:rFonts w:hint="eastAsia"/>
        </w:rPr>
        <w:t>가 어느 것인지와 상관없이 호환이 정상적으로 이루어져야 한다.</w:t>
      </w:r>
      <w:r>
        <w:t xml:space="preserve"> </w:t>
      </w:r>
      <w:r>
        <w:rPr>
          <w:rFonts w:hint="eastAsia"/>
        </w:rPr>
        <w:t>그 후</w:t>
      </w:r>
      <w:r>
        <w:t xml:space="preserve"> ‘</w:t>
      </w:r>
      <w:r>
        <w:rPr>
          <w:rFonts w:hint="eastAsia"/>
        </w:rPr>
        <w:t>컨텐츠</w:t>
      </w:r>
      <w:r>
        <w:t xml:space="preserve"> </w:t>
      </w:r>
      <w:r>
        <w:rPr>
          <w:rFonts w:hint="eastAsia"/>
        </w:rPr>
        <w:t>업로드</w:t>
      </w:r>
      <w:r>
        <w:t xml:space="preserve">’ </w:t>
      </w:r>
      <w:r>
        <w:rPr>
          <w:rFonts w:hint="eastAsia"/>
        </w:rPr>
        <w:t>기능을 통해 해당 콘텐츠서버를 메인</w:t>
      </w:r>
      <w:r>
        <w:t xml:space="preserve"> </w:t>
      </w:r>
      <w:r>
        <w:rPr>
          <w:rFonts w:hint="eastAsia"/>
        </w:rPr>
        <w:t>서버에 업로드하게 된다.</w:t>
      </w:r>
    </w:p>
    <w:p w:rsidR="007A6A1A" w:rsidRDefault="007A6A1A">
      <w:pPr>
        <w:widowControl/>
        <w:wordWrap/>
        <w:autoSpaceDE/>
        <w:autoSpaceDN/>
        <w:jc w:val="left"/>
      </w:pPr>
    </w:p>
    <w:p w:rsidR="007A6A1A" w:rsidRDefault="007A6A1A">
      <w:pPr>
        <w:widowControl/>
        <w:wordWrap/>
        <w:autoSpaceDE/>
        <w:autoSpaceDN/>
        <w:jc w:val="left"/>
      </w:pPr>
      <w:r>
        <w:t>-</w:t>
      </w:r>
      <w:r w:rsidR="00657B91">
        <w:rPr>
          <w:rFonts w:hint="eastAsia"/>
        </w:rPr>
        <w:t xml:space="preserve">컨텐츠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를 만들기 </w:t>
      </w:r>
      <w:r w:rsidR="00657B91">
        <w:rPr>
          <w:rFonts w:hint="eastAsia"/>
        </w:rPr>
        <w:t>위한</w:t>
      </w:r>
      <w:r>
        <w:rPr>
          <w:rFonts w:hint="eastAsia"/>
        </w:rPr>
        <w:t xml:space="preserve"> </w:t>
      </w:r>
      <w:r w:rsidR="00657B91">
        <w:rPr>
          <w:rFonts w:hint="eastAsia"/>
        </w:rPr>
        <w:t>A</w:t>
      </w:r>
      <w:r w:rsidR="00657B91">
        <w:t>pp</w:t>
      </w:r>
      <w:r w:rsidR="00657B91">
        <w:rPr>
          <w:rFonts w:hint="eastAsia"/>
        </w:rPr>
        <w:t xml:space="preserve"> 사용자의 </w:t>
      </w:r>
      <w:r>
        <w:rPr>
          <w:rFonts w:hint="eastAsia"/>
        </w:rPr>
        <w:t>컨텐</w:t>
      </w:r>
      <w:r w:rsidR="0078474D">
        <w:rPr>
          <w:rFonts w:hint="eastAsia"/>
        </w:rPr>
        <w:t>츠</w:t>
      </w:r>
      <w:r>
        <w:rPr>
          <w:rFonts w:hint="eastAsia"/>
        </w:rPr>
        <w:t xml:space="preserve"> 다운로드</w:t>
      </w:r>
    </w:p>
    <w:p w:rsidR="007A6A1A" w:rsidRDefault="00657B91">
      <w:pPr>
        <w:widowControl/>
        <w:wordWrap/>
        <w:autoSpaceDE/>
        <w:autoSpaceDN/>
        <w:jc w:val="left"/>
      </w:pPr>
      <w:r>
        <w:t xml:space="preserve"> </w:t>
      </w:r>
      <w:r w:rsidR="007C55D8">
        <w:rPr>
          <w:rFonts w:hint="eastAsia"/>
        </w:rPr>
        <w:t>A</w:t>
      </w:r>
      <w:r w:rsidR="007C55D8">
        <w:t>pp</w:t>
      </w:r>
      <w:r w:rsidR="007C55D8">
        <w:rPr>
          <w:rFonts w:hint="eastAsia"/>
        </w:rPr>
        <w:t>을 사용하는 사용자는 앱을 통해 메인</w:t>
      </w:r>
      <w:r w:rsidR="0078474D">
        <w:rPr>
          <w:rFonts w:hint="eastAsia"/>
        </w:rPr>
        <w:t xml:space="preserve"> </w:t>
      </w:r>
      <w:r w:rsidR="007C55D8">
        <w:rPr>
          <w:rFonts w:hint="eastAsia"/>
        </w:rPr>
        <w:t>서버로부터</w:t>
      </w:r>
      <w:r w:rsidR="007C55D8">
        <w:t xml:space="preserve"> </w:t>
      </w:r>
      <w:r w:rsidR="007C55D8">
        <w:rPr>
          <w:rFonts w:hint="eastAsia"/>
        </w:rPr>
        <w:t xml:space="preserve">원하는 </w:t>
      </w:r>
      <w:r w:rsidR="0078474D">
        <w:rPr>
          <w:rFonts w:hint="eastAsia"/>
        </w:rPr>
        <w:t>컨텐츠</w:t>
      </w:r>
      <w:r w:rsidR="007C55D8">
        <w:rPr>
          <w:rFonts w:hint="eastAsia"/>
        </w:rPr>
        <w:t>를 다운받는다.</w:t>
      </w:r>
      <w:r w:rsidR="007C55D8">
        <w:t xml:space="preserve"> </w:t>
      </w:r>
      <w:r w:rsidR="007C55D8">
        <w:rPr>
          <w:rFonts w:hint="eastAsia"/>
        </w:rPr>
        <w:t>다운 완료된 컨텐츠는 실행 또는 삭제를 할 수 있다.</w:t>
      </w:r>
      <w:r w:rsidR="007C55D8">
        <w:t xml:space="preserve"> </w:t>
      </w:r>
      <w:r w:rsidR="007C55D8">
        <w:rPr>
          <w:rFonts w:hint="eastAsia"/>
        </w:rPr>
        <w:t xml:space="preserve">사용자의 기기가 </w:t>
      </w:r>
      <w:r w:rsidR="007C55D8">
        <w:t xml:space="preserve">local </w:t>
      </w:r>
      <w:r w:rsidR="007C55D8">
        <w:rPr>
          <w:rFonts w:hint="eastAsia"/>
        </w:rPr>
        <w:t>s</w:t>
      </w:r>
      <w:r w:rsidR="007C55D8">
        <w:t>erver</w:t>
      </w:r>
      <w:r w:rsidR="007C55D8">
        <w:rPr>
          <w:rFonts w:hint="eastAsia"/>
        </w:rPr>
        <w:t xml:space="preserve">로서의 기능을 </w:t>
      </w:r>
      <w:r w:rsidR="00FB5D82">
        <w:rPr>
          <w:rFonts w:hint="eastAsia"/>
        </w:rPr>
        <w:t>하며</w:t>
      </w:r>
      <w:r w:rsidR="00B96946">
        <w:t xml:space="preserve"> </w:t>
      </w:r>
      <w:r w:rsidR="00FB5D82">
        <w:rPr>
          <w:rFonts w:hint="eastAsia"/>
        </w:rPr>
        <w:t>컨텐츠를 제공한다</w:t>
      </w:r>
      <w:r w:rsidR="007C55D8">
        <w:rPr>
          <w:rFonts w:hint="eastAsia"/>
        </w:rPr>
        <w:t>.</w:t>
      </w:r>
      <w:r w:rsidR="007C55D8">
        <w:t xml:space="preserve"> </w:t>
      </w:r>
    </w:p>
    <w:p w:rsidR="005D1A13" w:rsidRDefault="005D1A13">
      <w:pPr>
        <w:widowControl/>
        <w:wordWrap/>
        <w:autoSpaceDE/>
        <w:autoSpaceDN/>
        <w:jc w:val="left"/>
      </w:pPr>
    </w:p>
    <w:p w:rsidR="005D1A13" w:rsidRDefault="005D1A13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로 동작하는 서버 기기와 A</w:t>
      </w:r>
      <w:r>
        <w:t>P</w:t>
      </w:r>
      <w:r>
        <w:rPr>
          <w:rFonts w:hint="eastAsia"/>
        </w:rPr>
        <w:t>로 동작하는 서버 기기와의 연결</w:t>
      </w:r>
    </w:p>
    <w:p w:rsidR="005D1A13" w:rsidRDefault="005D1A13" w:rsidP="005D1A13">
      <w:pPr>
        <w:widowControl/>
        <w:wordWrap/>
        <w:autoSpaceDE/>
        <w:autoSpaceDN/>
        <w:jc w:val="left"/>
      </w:pPr>
      <w:r>
        <w:rPr>
          <w:rFonts w:hint="eastAsia"/>
        </w:rPr>
        <w:t xml:space="preserve"> 현재 안드로이드 환경에서는 </w:t>
      </w:r>
      <w:del w:id="16" w:author="조경문" w:date="2018-03-09T13:34:00Z">
        <w:r w:rsidDel="008E5B85">
          <w:rPr>
            <w:rFonts w:hint="eastAsia"/>
          </w:rPr>
          <w:delText>핫스팟</w:delText>
        </w:r>
      </w:del>
      <w:ins w:id="17" w:author="조경문" w:date="2018-03-09T13:34:00Z">
        <w:r w:rsidR="008E5B85">
          <w:rPr>
            <w:rFonts w:hint="eastAsia"/>
          </w:rPr>
          <w:t>Hotspot</w:t>
        </w:r>
      </w:ins>
      <w:r>
        <w:rPr>
          <w:rFonts w:hint="eastAsia"/>
        </w:rPr>
        <w:t>을 켜</w:t>
      </w:r>
      <w:r w:rsidR="0078474D">
        <w:rPr>
          <w:rFonts w:hint="eastAsia"/>
        </w:rPr>
        <w:t xml:space="preserve"> </w:t>
      </w:r>
      <w:r>
        <w:rPr>
          <w:rFonts w:hint="eastAsia"/>
        </w:rPr>
        <w:t>놓은 상태</w:t>
      </w:r>
      <w:r w:rsidR="00B72D69">
        <w:rPr>
          <w:rFonts w:hint="eastAsia"/>
        </w:rPr>
        <w:t>의 기기에서의</w:t>
      </w:r>
      <w:r>
        <w:rPr>
          <w:rFonts w:hint="eastAsia"/>
        </w:rPr>
        <w:t xml:space="preserve"> </w:t>
      </w:r>
      <w:r w:rsidR="0078474D">
        <w:t>W</w:t>
      </w:r>
      <w:r w:rsidR="0078474D">
        <w:rPr>
          <w:rFonts w:hint="eastAsia"/>
        </w:rPr>
        <w:t>i</w:t>
      </w:r>
      <w:r w:rsidR="0078474D">
        <w:t>-F</w:t>
      </w:r>
      <w:r w:rsidR="00B72D69">
        <w:t xml:space="preserve">i </w:t>
      </w:r>
      <w:r w:rsidR="00B72D69">
        <w:rPr>
          <w:rFonts w:hint="eastAsia"/>
        </w:rPr>
        <w:t>연결을 지원하지 않는다.</w:t>
      </w:r>
      <w:r w:rsidR="00B72D69">
        <w:t xml:space="preserve"> </w:t>
      </w:r>
      <w:r w:rsidR="00B72D69">
        <w:rPr>
          <w:rFonts w:hint="eastAsia"/>
        </w:rPr>
        <w:t>따라서,</w:t>
      </w:r>
      <w:r>
        <w:t xml:space="preserve"> </w:t>
      </w:r>
      <w:del w:id="18" w:author="조경문" w:date="2018-03-09T13:34:00Z">
        <w:r w:rsidDel="008E5B85">
          <w:rPr>
            <w:rFonts w:hint="eastAsia"/>
          </w:rPr>
          <w:delText>핫스팟</w:delText>
        </w:r>
      </w:del>
      <w:ins w:id="19" w:author="조경문" w:date="2018-03-09T13:34:00Z">
        <w:r w:rsidR="008E5B85">
          <w:rPr>
            <w:rFonts w:hint="eastAsia"/>
          </w:rPr>
          <w:t>Hotspot</w:t>
        </w:r>
      </w:ins>
      <w:r>
        <w:rPr>
          <w:rFonts w:hint="eastAsia"/>
        </w:rPr>
        <w:t xml:space="preserve"> 기능</w:t>
      </w:r>
      <w:r w:rsidR="00B72D69">
        <w:rPr>
          <w:rFonts w:hint="eastAsia"/>
        </w:rPr>
        <w:t xml:space="preserve">과 </w:t>
      </w:r>
      <w:r w:rsidR="0078474D">
        <w:t>Wi-F</w:t>
      </w:r>
      <w:r w:rsidR="00B72D69">
        <w:t>i</w:t>
      </w:r>
      <w:r w:rsidR="00B72D69">
        <w:rPr>
          <w:rFonts w:hint="eastAsia"/>
        </w:rPr>
        <w:t>모드를 함께</w:t>
      </w:r>
      <w:r>
        <w:rPr>
          <w:rFonts w:hint="eastAsia"/>
        </w:rPr>
        <w:t xml:space="preserve"> 활성화</w:t>
      </w:r>
      <w:r w:rsidR="00B72D69">
        <w:rPr>
          <w:rFonts w:hint="eastAsia"/>
        </w:rPr>
        <w:t xml:space="preserve">하는 것을 강제할 수 있는 </w:t>
      </w:r>
      <w:r>
        <w:rPr>
          <w:rFonts w:hint="eastAsia"/>
        </w:rPr>
        <w:t>기능을 해당 시스템에 추가한다.</w:t>
      </w:r>
      <w:r w:rsidR="00B72D69">
        <w:t xml:space="preserve"> </w:t>
      </w:r>
      <w:r w:rsidR="00B72D69">
        <w:rPr>
          <w:rFonts w:hint="eastAsia"/>
        </w:rPr>
        <w:t>해당 기능은 앱 내에서 수동으로 선택할 수 있다.</w:t>
      </w:r>
    </w:p>
    <w:p w:rsidR="005D1A13" w:rsidRDefault="00B72D69" w:rsidP="005D1A13">
      <w:pPr>
        <w:widowControl/>
        <w:wordWrap/>
        <w:autoSpaceDE/>
        <w:autoSpaceDN/>
        <w:jc w:val="left"/>
      </w:pPr>
      <w:r>
        <w:rPr>
          <w:rFonts w:hint="eastAsia"/>
        </w:rPr>
        <w:t>서버</w:t>
      </w:r>
      <w:r w:rsidR="005D1A13">
        <w:rPr>
          <w:rFonts w:hint="eastAsia"/>
        </w:rPr>
        <w:t xml:space="preserve"> 유저는 </w:t>
      </w:r>
      <w:r>
        <w:rPr>
          <w:rFonts w:hint="eastAsia"/>
        </w:rPr>
        <w:t>다른 서버에 연결되며,</w:t>
      </w:r>
      <w:r>
        <w:t xml:space="preserve"> </w:t>
      </w:r>
      <w:r>
        <w:rPr>
          <w:rFonts w:hint="eastAsia"/>
        </w:rPr>
        <w:t>이를 통해 서버들의 연쇄적인 연결이 가능하다.</w:t>
      </w:r>
      <w:r>
        <w:t xml:space="preserve"> </w:t>
      </w:r>
      <w:r>
        <w:rPr>
          <w:rFonts w:hint="eastAsia"/>
        </w:rPr>
        <w:t>작은 서버가 모여 A</w:t>
      </w:r>
      <w:r>
        <w:t xml:space="preserve">d hoc </w:t>
      </w:r>
      <w:r>
        <w:rPr>
          <w:rFonts w:hint="eastAsia"/>
        </w:rPr>
        <w:t>방식의 네트워크를 형성할 수 있다.</w:t>
      </w:r>
    </w:p>
    <w:p w:rsidR="00224B1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224B1C" w:rsidRDefault="00224B1C" w:rsidP="00224B1C">
      <w:pPr>
        <w:pStyle w:val="2"/>
        <w:spacing w:after="240"/>
      </w:pPr>
      <w:bookmarkStart w:id="20" w:name="_Toc347412188"/>
      <w:r>
        <w:rPr>
          <w:rFonts w:hint="eastAsia"/>
        </w:rPr>
        <w:lastRenderedPageBreak/>
        <w:t>개발 결과</w:t>
      </w:r>
      <w:bookmarkEnd w:id="20"/>
      <w:r>
        <w:rPr>
          <w:rFonts w:hint="eastAsia"/>
        </w:rPr>
        <w:t xml:space="preserve"> </w:t>
      </w:r>
    </w:p>
    <w:p w:rsidR="00EC1FBB" w:rsidRPr="00EB30CC" w:rsidRDefault="00EC1FBB" w:rsidP="00EB30CC">
      <w:pPr>
        <w:pStyle w:val="3"/>
        <w:spacing w:after="240"/>
        <w:rPr>
          <w:rFonts w:ascii="돋움" w:eastAsia="돋움" w:hAnsi="돋움"/>
          <w:b/>
          <w:sz w:val="22"/>
        </w:rPr>
      </w:pPr>
      <w:bookmarkStart w:id="21" w:name="_Toc347412190"/>
      <w:bookmarkStart w:id="22" w:name="_Toc347412189"/>
      <w:r w:rsidRPr="00EB30CC">
        <w:rPr>
          <w:rFonts w:ascii="돋움" w:eastAsia="돋움" w:hAnsi="돋움" w:hint="eastAsia"/>
          <w:b/>
          <w:sz w:val="22"/>
        </w:rPr>
        <w:t xml:space="preserve">시스템 기능 </w:t>
      </w:r>
      <w:bookmarkEnd w:id="21"/>
      <w:r w:rsidR="002A56E7" w:rsidRPr="00EB30CC">
        <w:rPr>
          <w:rFonts w:ascii="돋움" w:eastAsia="돋움" w:hAnsi="돋움" w:hint="eastAsia"/>
          <w:b/>
          <w:sz w:val="22"/>
        </w:rPr>
        <w:t>요구사항</w:t>
      </w:r>
    </w:p>
    <w:p w:rsidR="00DF43E1" w:rsidRDefault="00DF43E1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723D81" w:rsidRDefault="009E4877" w:rsidP="009E4877">
      <w:pPr>
        <w:pStyle w:val="Para"/>
        <w:ind w:left="0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/>
          <w:b/>
          <w:noProof/>
          <w:color w:val="CC0000"/>
          <w:sz w:val="20"/>
          <w:lang w:eastAsia="ko-KR"/>
        </w:rPr>
        <w:drawing>
          <wp:inline distT="0" distB="0" distL="0" distR="0">
            <wp:extent cx="5731510" cy="38525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E1" w:rsidRPr="00DF43E1" w:rsidRDefault="00723D81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/>
          <w:b/>
          <w:color w:val="CC0000"/>
          <w:sz w:val="20"/>
          <w:lang w:eastAsia="ko-KR"/>
        </w:rPr>
        <w:tab/>
      </w:r>
      <w:r>
        <w:rPr>
          <w:rFonts w:ascii="굴림" w:eastAsia="굴림" w:hAnsi="굴림"/>
          <w:b/>
          <w:color w:val="CC0000"/>
          <w:sz w:val="20"/>
          <w:lang w:eastAsia="ko-KR"/>
        </w:rPr>
        <w:tab/>
      </w:r>
      <w:r>
        <w:rPr>
          <w:rFonts w:ascii="굴림" w:eastAsia="굴림" w:hAnsi="굴림"/>
          <w:b/>
          <w:color w:val="CC0000"/>
          <w:sz w:val="20"/>
          <w:lang w:eastAsia="ko-KR"/>
        </w:rPr>
        <w:tab/>
      </w:r>
    </w:p>
    <w:p w:rsidR="00EC1FBB" w:rsidRDefault="009E4877" w:rsidP="00EC1FBB">
      <w:r>
        <w:t>local Serv</w:t>
      </w:r>
      <w:r w:rsidR="00723D81">
        <w:t xml:space="preserve">er: </w:t>
      </w:r>
      <w:r w:rsidR="00723D81">
        <w:rPr>
          <w:rFonts w:hint="eastAsia"/>
        </w:rPr>
        <w:t>A</w:t>
      </w:r>
      <w:r w:rsidR="00723D81">
        <w:t>pp</w:t>
      </w:r>
      <w:r w:rsidR="00723D81">
        <w:rPr>
          <w:rFonts w:hint="eastAsia"/>
        </w:rPr>
        <w:t>을 이용해 서버를 가동하는 유저</w:t>
      </w:r>
    </w:p>
    <w:p w:rsidR="00723D81" w:rsidRDefault="00723D81" w:rsidP="00EC1FBB">
      <w:r>
        <w:rPr>
          <w:rFonts w:hint="eastAsia"/>
        </w:rPr>
        <w:t>C</w:t>
      </w:r>
      <w:r>
        <w:t xml:space="preserve">ontents Developer: </w:t>
      </w:r>
      <w:r>
        <w:rPr>
          <w:rFonts w:hint="eastAsia"/>
        </w:rPr>
        <w:t>컨텐츠를 만들고 A</w:t>
      </w:r>
      <w:r>
        <w:t>pp</w:t>
      </w:r>
      <w:r>
        <w:rPr>
          <w:rFonts w:hint="eastAsia"/>
        </w:rPr>
        <w:t>을 통해 메인</w:t>
      </w:r>
      <w:r w:rsidR="0078474D">
        <w:rPr>
          <w:rFonts w:hint="eastAsia"/>
        </w:rPr>
        <w:t xml:space="preserve"> </w:t>
      </w:r>
      <w:r>
        <w:rPr>
          <w:rFonts w:hint="eastAsia"/>
        </w:rPr>
        <w:t>서버에 업로드하는 개발자</w:t>
      </w:r>
    </w:p>
    <w:p w:rsidR="00723D81" w:rsidRDefault="009E4877" w:rsidP="00EC1FBB">
      <w:r>
        <w:rPr>
          <w:rFonts w:hint="eastAsia"/>
        </w:rPr>
        <w:t>E</w:t>
      </w:r>
      <w:r>
        <w:t xml:space="preserve">nd User: </w:t>
      </w:r>
      <w:r>
        <w:rPr>
          <w:rFonts w:hint="eastAsia"/>
        </w:rPr>
        <w:t>l</w:t>
      </w:r>
      <w:r>
        <w:t xml:space="preserve">ocal Server </w:t>
      </w:r>
      <w:r>
        <w:rPr>
          <w:rFonts w:hint="eastAsia"/>
        </w:rPr>
        <w:t>유저가 만든 서버와 연결되는 클라이언트 유저</w:t>
      </w:r>
    </w:p>
    <w:p w:rsidR="009E4877" w:rsidRDefault="009E4877" w:rsidP="00EC1FBB"/>
    <w:p w:rsidR="00723D81" w:rsidRDefault="00723D81" w:rsidP="00EC1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다운로드:</w:t>
      </w:r>
      <w:r>
        <w:t xml:space="preserve"> App</w:t>
      </w:r>
      <w:r>
        <w:rPr>
          <w:rFonts w:hint="eastAsia"/>
        </w:rPr>
        <w:t>을 통해 메인</w:t>
      </w:r>
      <w:r w:rsidR="0078474D">
        <w:rPr>
          <w:rFonts w:hint="eastAsia"/>
        </w:rPr>
        <w:t xml:space="preserve"> </w:t>
      </w:r>
      <w:r>
        <w:rPr>
          <w:rFonts w:hint="eastAsia"/>
        </w:rPr>
        <w:t>서버와 연결 후,</w:t>
      </w:r>
      <w:r>
        <w:t xml:space="preserve"> </w:t>
      </w:r>
      <w:r>
        <w:rPr>
          <w:rFonts w:hint="eastAsia"/>
        </w:rPr>
        <w:t>원하는 컨텐츠</w:t>
      </w:r>
      <w:r w:rsidR="0078474D">
        <w:rPr>
          <w:rFonts w:hint="eastAsia"/>
        </w:rPr>
        <w:t xml:space="preserve"> </w:t>
      </w:r>
      <w:r>
        <w:rPr>
          <w:rFonts w:hint="eastAsia"/>
        </w:rPr>
        <w:t>서버를 선택</w:t>
      </w:r>
      <w:r w:rsidR="0078474D">
        <w:rPr>
          <w:rFonts w:hint="eastAsia"/>
        </w:rPr>
        <w:t xml:space="preserve"> </w:t>
      </w:r>
      <w:r>
        <w:rPr>
          <w:rFonts w:hint="eastAsia"/>
        </w:rPr>
        <w:t>후 다운로드한다.</w:t>
      </w:r>
    </w:p>
    <w:p w:rsidR="00723D81" w:rsidRDefault="00723D81" w:rsidP="00EC1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삭제:</w:t>
      </w:r>
      <w:r>
        <w:t xml:space="preserve"> </w:t>
      </w:r>
      <w:r w:rsidR="00680802">
        <w:rPr>
          <w:rFonts w:hint="eastAsia"/>
        </w:rPr>
        <w:t>A</w:t>
      </w:r>
      <w:r w:rsidR="00680802">
        <w:t>pp</w:t>
      </w:r>
      <w:r w:rsidR="00680802">
        <w:rPr>
          <w:rFonts w:hint="eastAsia"/>
        </w:rPr>
        <w:t xml:space="preserve">을 통해 </w:t>
      </w:r>
      <w:r>
        <w:rPr>
          <w:rFonts w:hint="eastAsia"/>
        </w:rPr>
        <w:t>스토리지에 접속 후,</w:t>
      </w:r>
      <w:r>
        <w:t xml:space="preserve"> </w:t>
      </w:r>
      <w:r>
        <w:rPr>
          <w:rFonts w:hint="eastAsia"/>
        </w:rPr>
        <w:t>목록에서 원하는 컨텐츠</w:t>
      </w:r>
      <w:r w:rsidR="0078474D">
        <w:rPr>
          <w:rFonts w:hint="eastAsia"/>
        </w:rPr>
        <w:t xml:space="preserve"> </w:t>
      </w:r>
      <w:r>
        <w:rPr>
          <w:rFonts w:hint="eastAsia"/>
        </w:rPr>
        <w:t>서버</w:t>
      </w:r>
      <w:r w:rsidR="0078474D">
        <w:rPr>
          <w:rFonts w:hint="eastAsia"/>
        </w:rPr>
        <w:t xml:space="preserve"> </w:t>
      </w:r>
      <w:r>
        <w:rPr>
          <w:rFonts w:hint="eastAsia"/>
        </w:rPr>
        <w:t>항목을 삭제한다.</w:t>
      </w:r>
    </w:p>
    <w:p w:rsidR="00723D81" w:rsidRDefault="00723D81" w:rsidP="00EC1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실행:</w:t>
      </w:r>
      <w:r>
        <w:t xml:space="preserve"> </w:t>
      </w:r>
      <w:r w:rsidR="00680802">
        <w:rPr>
          <w:rFonts w:hint="eastAsia"/>
        </w:rPr>
        <w:t>A</w:t>
      </w:r>
      <w:r w:rsidR="00680802">
        <w:t>pp</w:t>
      </w:r>
      <w:r w:rsidR="00680802">
        <w:rPr>
          <w:rFonts w:hint="eastAsia"/>
        </w:rPr>
        <w:t xml:space="preserve">을 통해 </w:t>
      </w:r>
      <w:r>
        <w:rPr>
          <w:rFonts w:hint="eastAsia"/>
        </w:rPr>
        <w:t>스토리지에 접속 후,</w:t>
      </w:r>
      <w:r w:rsidR="008B174C">
        <w:t xml:space="preserve"> </w:t>
      </w:r>
      <w:r w:rsidR="008B174C">
        <w:rPr>
          <w:rFonts w:hint="eastAsia"/>
        </w:rPr>
        <w:t>목록에서 원하는 컨텐츠</w:t>
      </w:r>
      <w:r w:rsidR="0078474D">
        <w:rPr>
          <w:rFonts w:hint="eastAsia"/>
        </w:rPr>
        <w:t xml:space="preserve"> </w:t>
      </w:r>
      <w:r w:rsidR="008B174C">
        <w:rPr>
          <w:rFonts w:hint="eastAsia"/>
        </w:rPr>
        <w:t>서버</w:t>
      </w:r>
      <w:r w:rsidR="0078474D">
        <w:rPr>
          <w:rFonts w:hint="eastAsia"/>
        </w:rPr>
        <w:t xml:space="preserve"> </w:t>
      </w:r>
      <w:r w:rsidR="008B174C">
        <w:rPr>
          <w:rFonts w:hint="eastAsia"/>
        </w:rPr>
        <w:t>항목을 실행한다.</w:t>
      </w:r>
    </w:p>
    <w:p w:rsidR="008B174C" w:rsidRDefault="009E4877" w:rsidP="00EC1FBB">
      <w:r>
        <w:rPr>
          <w:rFonts w:hint="eastAsia"/>
        </w:rPr>
        <w:t>-</w:t>
      </w:r>
      <w:r>
        <w:t xml:space="preserve"> </w:t>
      </w:r>
      <w:r w:rsidR="00680802">
        <w:rPr>
          <w:rFonts w:hint="eastAsia"/>
        </w:rPr>
        <w:t>스토리지 조회:</w:t>
      </w:r>
      <w:r w:rsidR="00680802">
        <w:t xml:space="preserve"> App</w:t>
      </w:r>
      <w:r w:rsidR="00680802">
        <w:rPr>
          <w:rFonts w:hint="eastAsia"/>
        </w:rPr>
        <w:t>을 통해 스토리지 내의</w:t>
      </w:r>
      <w:r w:rsidR="00680802">
        <w:t xml:space="preserve"> </w:t>
      </w:r>
      <w:r w:rsidR="00680802">
        <w:rPr>
          <w:rFonts w:hint="eastAsia"/>
        </w:rPr>
        <w:t>컨텐츠</w:t>
      </w:r>
      <w:r w:rsidR="0078474D">
        <w:rPr>
          <w:rFonts w:hint="eastAsia"/>
        </w:rPr>
        <w:t xml:space="preserve"> </w:t>
      </w:r>
      <w:r w:rsidR="00680802">
        <w:rPr>
          <w:rFonts w:hint="eastAsia"/>
        </w:rPr>
        <w:t>서버 목록을 불러온다.</w:t>
      </w:r>
    </w:p>
    <w:p w:rsidR="00680802" w:rsidRDefault="00680802" w:rsidP="00EC1FB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컨텐츠 병합:</w:t>
      </w:r>
      <w: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에서 컨텐츠 개발자가 만든 컨텐츠를 서버가동을 위한 모듈과 병합한다</w:t>
      </w:r>
    </w:p>
    <w:p w:rsidR="00680802" w:rsidRPr="008B174C" w:rsidRDefault="00680802" w:rsidP="00EC1FBB">
      <w:r>
        <w:t xml:space="preserve">- </w:t>
      </w:r>
      <w:r>
        <w:rPr>
          <w:rFonts w:hint="eastAsia"/>
        </w:rPr>
        <w:t>컨텐츠</w:t>
      </w:r>
      <w:r w:rsidR="0078474D">
        <w:rPr>
          <w:rFonts w:hint="eastAsia"/>
        </w:rPr>
        <w:t xml:space="preserve"> </w:t>
      </w:r>
      <w:r>
        <w:rPr>
          <w:rFonts w:hint="eastAsia"/>
        </w:rPr>
        <w:t>업로드:</w:t>
      </w:r>
      <w:r>
        <w:t xml:space="preserve">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을 통해 스토리지에 접속 후,</w:t>
      </w:r>
      <w:r>
        <w:t xml:space="preserve"> </w:t>
      </w:r>
      <w:r>
        <w:rPr>
          <w:rFonts w:hint="eastAsia"/>
        </w:rPr>
        <w:t>목록에 원하는 컨텐츠</w:t>
      </w:r>
      <w:r w:rsidR="0078474D">
        <w:rPr>
          <w:rFonts w:hint="eastAsia"/>
        </w:rPr>
        <w:t xml:space="preserve"> </w:t>
      </w:r>
      <w:r>
        <w:rPr>
          <w:rFonts w:hint="eastAsia"/>
        </w:rPr>
        <w:t>항목을 메인</w:t>
      </w:r>
      <w:r w:rsidR="0078474D">
        <w:rPr>
          <w:rFonts w:hint="eastAsia"/>
        </w:rPr>
        <w:t xml:space="preserve"> </w:t>
      </w:r>
      <w:r>
        <w:rPr>
          <w:rFonts w:hint="eastAsia"/>
        </w:rPr>
        <w:t xml:space="preserve">서버에 업로드 한다.  </w:t>
      </w:r>
    </w:p>
    <w:p w:rsidR="00723D81" w:rsidRDefault="00723D81">
      <w:pPr>
        <w:widowControl/>
        <w:wordWrap/>
        <w:autoSpaceDE/>
        <w:autoSpaceDN/>
        <w:jc w:val="left"/>
      </w:pPr>
      <w:r>
        <w:br w:type="page"/>
      </w:r>
    </w:p>
    <w:p w:rsidR="00723D81" w:rsidRDefault="00723D81" w:rsidP="00EC1FBB"/>
    <w:p w:rsidR="00723D81" w:rsidRPr="00DE1DFE" w:rsidRDefault="00723D81" w:rsidP="00EC1FBB"/>
    <w:p w:rsidR="002A56E7" w:rsidRPr="00EB30CC" w:rsidRDefault="002A56E7" w:rsidP="00EB30CC">
      <w:pPr>
        <w:pStyle w:val="3"/>
        <w:spacing w:after="240"/>
        <w:rPr>
          <w:rFonts w:ascii="돋움" w:eastAsia="돋움" w:hAnsi="돋움"/>
          <w:b/>
          <w:sz w:val="22"/>
        </w:rPr>
      </w:pPr>
      <w:r w:rsidRPr="00EB30CC">
        <w:rPr>
          <w:rFonts w:ascii="돋움" w:eastAsia="돋움" w:hAnsi="돋움" w:hint="eastAsia"/>
          <w:b/>
          <w:sz w:val="22"/>
        </w:rPr>
        <w:t xml:space="preserve">시스템 </w:t>
      </w:r>
      <w:proofErr w:type="spellStart"/>
      <w:r w:rsidRPr="00EB30CC">
        <w:rPr>
          <w:rFonts w:ascii="돋움" w:eastAsia="돋움" w:hAnsi="돋움" w:hint="eastAsia"/>
          <w:b/>
          <w:sz w:val="22"/>
        </w:rPr>
        <w:t>비기능</w:t>
      </w:r>
      <w:proofErr w:type="spellEnd"/>
      <w:r w:rsidRPr="00EB30CC">
        <w:rPr>
          <w:rFonts w:ascii="돋움" w:eastAsia="돋움" w:hAnsi="돋움" w:hint="eastAsia"/>
          <w:b/>
          <w:sz w:val="22"/>
        </w:rPr>
        <w:t>(품질) 요구사항</w:t>
      </w:r>
    </w:p>
    <w:p w:rsidR="003C3CF5" w:rsidRPr="003C3CF5" w:rsidRDefault="003C3CF5" w:rsidP="003C3CF5">
      <w:pPr>
        <w:ind w:left="567"/>
      </w:pPr>
      <w:r>
        <w:rPr>
          <w:rFonts w:hint="eastAsia"/>
        </w:rPr>
        <w:t>거리적으로는 꽤 먼 거리를 커버하고,</w:t>
      </w:r>
      <w:r>
        <w:t xml:space="preserve"> </w:t>
      </w:r>
      <w:r>
        <w:rPr>
          <w:rFonts w:hint="eastAsia"/>
        </w:rPr>
        <w:t xml:space="preserve">속도적으로는 공유하는 컨텐츠에 </w:t>
      </w:r>
      <w:r w:rsidR="0078474D">
        <w:rPr>
          <w:rFonts w:hint="eastAsia"/>
        </w:rPr>
        <w:t>딜레이가</w:t>
      </w:r>
      <w:r>
        <w:rPr>
          <w:rFonts w:hint="eastAsia"/>
        </w:rPr>
        <w:t xml:space="preserve"> 걸리지 않도록 만들어야</w:t>
      </w:r>
      <w:r w:rsidR="007847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AF3990" w:rsidRDefault="00CA62B8" w:rsidP="003C3CF5">
      <w:pPr>
        <w:ind w:left="567"/>
      </w:pPr>
      <w:r>
        <w:rPr>
          <w:rFonts w:hint="eastAsia"/>
        </w:rPr>
        <w:t xml:space="preserve">블루투스나 </w:t>
      </w:r>
      <w:r>
        <w:t>NFC</w:t>
      </w:r>
      <w:r>
        <w:rPr>
          <w:rFonts w:hint="eastAsia"/>
        </w:rPr>
        <w:t xml:space="preserve">보다는 </w:t>
      </w:r>
      <w:r w:rsidR="003C3CF5">
        <w:rPr>
          <w:rFonts w:hint="eastAsia"/>
        </w:rPr>
        <w:t xml:space="preserve">속도적으로나 거리적으로나 </w:t>
      </w:r>
      <w:r>
        <w:t>WIFI</w:t>
      </w:r>
      <w:r>
        <w:rPr>
          <w:rFonts w:hint="eastAsia"/>
        </w:rPr>
        <w:t>를</w:t>
      </w:r>
      <w:r w:rsidR="003C3CF5">
        <w:t xml:space="preserve"> </w:t>
      </w:r>
      <w:r w:rsidR="003C3CF5">
        <w:rPr>
          <w:rFonts w:hint="eastAsia"/>
        </w:rPr>
        <w:t>이용하는게 무난하다고 생각되어 W</w:t>
      </w:r>
      <w:r w:rsidR="003C3CF5">
        <w:t>IFI</w:t>
      </w:r>
      <w:r w:rsidR="003C3CF5">
        <w:rPr>
          <w:rFonts w:hint="eastAsia"/>
        </w:rPr>
        <w:t>로 구현.</w:t>
      </w:r>
    </w:p>
    <w:p w:rsidR="003C3CF5" w:rsidRDefault="003C3CF5" w:rsidP="003C3CF5">
      <w:pPr>
        <w:ind w:left="567"/>
      </w:pPr>
    </w:p>
    <w:p w:rsidR="003C3CF5" w:rsidRDefault="003C3CF5" w:rsidP="003C3CF5">
      <w:pPr>
        <w:ind w:left="567"/>
      </w:pPr>
      <w:r>
        <w:rPr>
          <w:rFonts w:hint="eastAsia"/>
        </w:rPr>
        <w:t>하드웨어적 품질 요구사항에서 중요할 수 있는 부분이 배터리 이슈라고 생각한다.</w:t>
      </w:r>
      <w:r>
        <w:t xml:space="preserve"> </w:t>
      </w:r>
    </w:p>
    <w:p w:rsidR="003C3CF5" w:rsidRDefault="003C3CF5" w:rsidP="003C3CF5">
      <w:pPr>
        <w:ind w:left="567"/>
        <w:rPr>
          <w:rFonts w:ascii="굴림" w:eastAsia="굴림" w:hAnsi="굴림"/>
          <w:b/>
          <w:color w:val="CC0000"/>
        </w:rPr>
      </w:pPr>
      <w:r>
        <w:rPr>
          <w:rFonts w:hint="eastAsia"/>
        </w:rPr>
        <w:t>차후 발전할 배터리적 성능을 생각해 큰 문제가 될</w:t>
      </w:r>
      <w:r w:rsidR="0078474D">
        <w:rPr>
          <w:rFonts w:hint="eastAsia"/>
        </w:rPr>
        <w:t xml:space="preserve"> </w:t>
      </w:r>
      <w:r>
        <w:rPr>
          <w:rFonts w:hint="eastAsia"/>
        </w:rPr>
        <w:t>거라고 여기진 않았다.</w:t>
      </w:r>
    </w:p>
    <w:p w:rsidR="002A56E7" w:rsidRDefault="002A56E7" w:rsidP="002A56E7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hint="eastAsia"/>
          <w:b/>
          <w:color w:val="CC0000"/>
          <w:sz w:val="20"/>
          <w:lang w:eastAsia="ko-KR"/>
        </w:rPr>
        <w:t xml:space="preserve"> </w:t>
      </w:r>
    </w:p>
    <w:p w:rsidR="002A56E7" w:rsidRPr="002A56E7" w:rsidRDefault="002A56E7" w:rsidP="002A56E7"/>
    <w:p w:rsidR="00EC1FBB" w:rsidRPr="00EB30CC" w:rsidRDefault="00EC1FBB" w:rsidP="00EC1FBB">
      <w:pPr>
        <w:pStyle w:val="3"/>
        <w:spacing w:after="240"/>
        <w:rPr>
          <w:rFonts w:ascii="돋움" w:eastAsia="돋움" w:hAnsi="돋움"/>
          <w:b/>
          <w:sz w:val="22"/>
        </w:rPr>
      </w:pPr>
      <w:r w:rsidRPr="00EB30CC">
        <w:rPr>
          <w:rFonts w:ascii="돋움" w:eastAsia="돋움" w:hAnsi="돋움" w:hint="eastAsia"/>
          <w:b/>
          <w:sz w:val="22"/>
        </w:rPr>
        <w:t>시스템 구조</w:t>
      </w:r>
    </w:p>
    <w:p w:rsidR="00EB30CC" w:rsidRDefault="00EB30CC" w:rsidP="00EB30CC"/>
    <w:p w:rsidR="00EB30CC" w:rsidRPr="00EB30CC" w:rsidRDefault="00EB30CC" w:rsidP="00EB30CC">
      <w:r>
        <w:rPr>
          <w:rFonts w:hint="eastAsia"/>
          <w:noProof/>
        </w:rPr>
        <w:drawing>
          <wp:inline distT="0" distB="0" distL="0" distR="0">
            <wp:extent cx="5731510" cy="44602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80309_0635420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CC40C5" w:rsidRPr="00EE1CBF" w:rsidRDefault="00224B1C" w:rsidP="00EC1FBB">
      <w:pPr>
        <w:pStyle w:val="3"/>
        <w:spacing w:after="240"/>
        <w:rPr>
          <w:rFonts w:ascii="돋움" w:eastAsia="돋움" w:hAnsi="돋움"/>
          <w:b/>
          <w:sz w:val="22"/>
        </w:rPr>
      </w:pPr>
      <w:r w:rsidRPr="00EE1CBF">
        <w:rPr>
          <w:rFonts w:ascii="돋움" w:eastAsia="돋움" w:hAnsi="돋움" w:hint="eastAsia"/>
          <w:b/>
          <w:sz w:val="22"/>
        </w:rPr>
        <w:lastRenderedPageBreak/>
        <w:t>결과물 목록 및 상세 사양</w:t>
      </w:r>
      <w:bookmarkEnd w:id="22"/>
    </w:p>
    <w:p w:rsidR="00224B1C" w:rsidRPr="00031C92" w:rsidRDefault="00224B1C" w:rsidP="00054569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054569" w:rsidRPr="00031C92" w:rsidTr="00EB30CC">
        <w:trPr>
          <w:jc w:val="center"/>
        </w:trPr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C751A6" w:rsidTr="00EB30CC">
        <w:trPr>
          <w:jc w:val="center"/>
        </w:trPr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안드로이드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App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 xml:space="preserve">컨텐츠 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컨텐츠 업로드,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다운로드,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삭제,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실행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컨텐츠 테스트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컨텐츠 테스트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aspberry pi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컨텐츠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컨텐츠 업로드,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다운로드,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삭제,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실행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컨텐츠 테스트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컨텐츠 테스트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Web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컨텐츠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컨텐츠 업로드,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다운로드,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삭제,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실행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컨텐츠 테스트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컨텐츠 테스트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서버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메인 서버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메인 서버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메인 서버와 앱 연결 구성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작은 서버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작은 서버 구성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작은 서버끼리 연결 구성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331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작은 서버와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end user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연결 구성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i/>
                <w:color w:val="000000" w:themeColor="text1"/>
                <w:sz w:val="20"/>
                <w:lang w:eastAsia="ko-KR"/>
              </w:rPr>
              <w:t>랭킹 서버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랭킹 서버 구성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751A6" w:rsidTr="00EB30CC">
        <w:trPr>
          <w:jc w:val="center"/>
        </w:trPr>
        <w:tc>
          <w:tcPr>
            <w:tcW w:w="1276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컨텐츠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i/>
                <w:color w:val="000000" w:themeColor="text1"/>
                <w:sz w:val="20"/>
                <w:lang w:eastAsia="ko-KR"/>
              </w:rPr>
              <w:t>Tool</w:t>
            </w:r>
          </w:p>
        </w:tc>
        <w:tc>
          <w:tcPr>
            <w:tcW w:w="3331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개발자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Tool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C751A6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751A6" w:rsidRPr="00031C92" w:rsidRDefault="00C751A6" w:rsidP="00C751A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EC38A9" w:rsidRDefault="00EC38A9">
      <w:pPr>
        <w:widowControl/>
        <w:wordWrap/>
        <w:autoSpaceDE/>
        <w:autoSpaceDN/>
        <w:jc w:val="left"/>
      </w:pPr>
      <w:r>
        <w:br w:type="page"/>
      </w:r>
    </w:p>
    <w:p w:rsidR="00224B1C" w:rsidRPr="00224B1C" w:rsidRDefault="00224B1C" w:rsidP="00224B1C"/>
    <w:p w:rsidR="00CC40C5" w:rsidRDefault="00CC40C5" w:rsidP="00A204CF">
      <w:pPr>
        <w:pStyle w:val="2"/>
        <w:spacing w:after="240"/>
      </w:pPr>
      <w:bookmarkStart w:id="23" w:name="_Toc347412191"/>
      <w:r>
        <w:rPr>
          <w:rFonts w:hint="eastAsia"/>
        </w:rPr>
        <w:t>기대효과 및 활용방안</w:t>
      </w:r>
      <w:bookmarkEnd w:id="23"/>
    </w:p>
    <w:p w:rsidR="000374A6" w:rsidRPr="000374A6" w:rsidRDefault="000374A6" w:rsidP="000374A6"/>
    <w:p w:rsidR="000374A6" w:rsidRDefault="003C3CF5" w:rsidP="000374A6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현재</w:t>
      </w:r>
      <w:r>
        <w:t xml:space="preserve"> 대부분 휴대전화 사용자들은 </w:t>
      </w:r>
      <w:r w:rsidR="00ED5612">
        <w:t>Cellular or</w:t>
      </w:r>
      <w:r>
        <w:t xml:space="preserve"> </w:t>
      </w:r>
      <w:r w:rsidR="00ED5612">
        <w:rPr>
          <w:rFonts w:hint="eastAsia"/>
        </w:rPr>
        <w:t>Wi-Fi</w:t>
      </w:r>
      <w:r>
        <w:t>를 통한 인터넷 연결이 없으면 오프라인을 통한 개인활동(음악듣기, 다운</w:t>
      </w:r>
      <w:r w:rsidR="00ED5612">
        <w:rPr>
          <w:rFonts w:hint="eastAsia"/>
        </w:rPr>
        <w:t xml:space="preserve"> </w:t>
      </w:r>
      <w:r>
        <w:t>받아</w:t>
      </w:r>
      <w:r w:rsidR="00ED5612">
        <w:rPr>
          <w:rFonts w:hint="eastAsia"/>
        </w:rPr>
        <w:t xml:space="preserve"> </w:t>
      </w:r>
      <w:r>
        <w:t>놓은 컨텐츠 즐기기) 이외에는 휴대전화를 통해 할 수 있는게 없다고</w:t>
      </w:r>
      <w:r w:rsidR="0078474D">
        <w:rPr>
          <w:rFonts w:hint="eastAsia"/>
        </w:rPr>
        <w:t xml:space="preserve"> </w:t>
      </w:r>
      <w:r>
        <w:t xml:space="preserve">봐도 무방했다. </w:t>
      </w:r>
    </w:p>
    <w:p w:rsidR="003C3CF5" w:rsidRDefault="003C3CF5" w:rsidP="00D16822">
      <w:pPr>
        <w:widowControl/>
        <w:wordWrap/>
        <w:autoSpaceDE/>
        <w:autoSpaceDN/>
        <w:ind w:firstLineChars="100" w:firstLine="200"/>
        <w:jc w:val="left"/>
      </w:pPr>
      <w:r>
        <w:t xml:space="preserve">하지만 누군가 자신의 휴대전화를 통해 AP역할을 하거나 </w:t>
      </w:r>
      <w:r w:rsidR="0078474D">
        <w:rPr>
          <w:rFonts w:ascii="맑은 고딕" w:eastAsia="맑은 고딕" w:hAnsi="맑은 고딕" w:cs="굴림" w:hint="eastAsia"/>
          <w:color w:val="000000"/>
          <w:kern w:val="0"/>
          <w:sz w:val="22"/>
        </w:rPr>
        <w:t>raspberry pi</w:t>
      </w:r>
      <w:r>
        <w:t>가 AP역할을 한다면 인터넷 연결 없이도 주변 사람들과, 혹은 이어지고 이어져서 더 넓은</w:t>
      </w:r>
      <w:r w:rsidR="0078474D">
        <w:rPr>
          <w:rFonts w:hint="eastAsia"/>
        </w:rPr>
        <w:t xml:space="preserve"> </w:t>
      </w:r>
      <w:r>
        <w:t>지역, 많은</w:t>
      </w:r>
      <w:r w:rsidR="0078474D">
        <w:rPr>
          <w:rFonts w:hint="eastAsia"/>
        </w:rPr>
        <w:t xml:space="preserve"> </w:t>
      </w:r>
      <w:r w:rsidR="0078474D">
        <w:t>사람</w:t>
      </w:r>
      <w:r>
        <w:t>과의 소통이나 공유가 가능해질 수 있게 될</w:t>
      </w:r>
      <w:r w:rsidR="00ED5612">
        <w:rPr>
          <w:rFonts w:hint="eastAsia"/>
        </w:rPr>
        <w:t xml:space="preserve"> </w:t>
      </w:r>
      <w:r>
        <w:t>것이다.</w:t>
      </w:r>
    </w:p>
    <w:p w:rsidR="003C3CF5" w:rsidRDefault="003C3CF5" w:rsidP="000374A6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우리가</w:t>
      </w:r>
      <w:r>
        <w:t xml:space="preserve"> 만든 앱이 가장 활약할 수 있는 부분은 큰 재난이나 예기치 못했던 어떤 일로</w:t>
      </w:r>
      <w:r w:rsidR="0078474D">
        <w:rPr>
          <w:rFonts w:hint="eastAsia"/>
        </w:rPr>
        <w:t xml:space="preserve"> </w:t>
      </w:r>
      <w:r>
        <w:t>인해 인터넷 망이 모두 끊긴 상황이 생기고, 사람들을 구출해야 할 상황일 때, 실종자 중 누군가, 혹은 많은 구조대원들이 우리의 앱을 통해 AP가 되고, 실종자들이 이곳에 접속하여 위치나 주변 정보</w:t>
      </w:r>
      <w:r w:rsidR="0078474D">
        <w:rPr>
          <w:rFonts w:hint="eastAsia"/>
        </w:rPr>
        <w:t xml:space="preserve"> </w:t>
      </w:r>
      <w:r>
        <w:t>등을 공유한다면 구조 진행속도가 비약적으로 빨라질</w:t>
      </w:r>
      <w:r w:rsidR="0078474D">
        <w:rPr>
          <w:rFonts w:hint="eastAsia"/>
        </w:rPr>
        <w:t xml:space="preserve"> </w:t>
      </w:r>
      <w:r>
        <w:t>것이라고 믿어 의심치 않는다.</w:t>
      </w:r>
    </w:p>
    <w:p w:rsidR="003C3CF5" w:rsidRDefault="003C3CF5" w:rsidP="000374A6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위같이</w:t>
      </w:r>
      <w:r>
        <w:t xml:space="preserve"> 극단적인 상황이 </w:t>
      </w:r>
      <w:r w:rsidR="0078474D">
        <w:rPr>
          <w:rFonts w:hint="eastAsia"/>
        </w:rPr>
        <w:t>아닌 경우에도</w:t>
      </w:r>
      <w:r>
        <w:t xml:space="preserve"> 인터넷 연결이 불가능한 비행기 내에서 장시간 비행이라면 아무래도 함께 AP에 접속하여(언급한 AP는 비행기에 미리 설치된 </w:t>
      </w:r>
      <w:r w:rsidR="0078474D" w:rsidRPr="00EF4E1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raspberry pi </w:t>
      </w:r>
      <w:r>
        <w:t>가 될</w:t>
      </w:r>
      <w:r w:rsidR="0078474D">
        <w:rPr>
          <w:rFonts w:hint="eastAsia"/>
        </w:rPr>
        <w:t xml:space="preserve"> </w:t>
      </w:r>
      <w:r>
        <w:t>수도, 앱을 설치해</w:t>
      </w:r>
      <w:r w:rsidR="0078474D">
        <w:rPr>
          <w:rFonts w:hint="eastAsia"/>
        </w:rPr>
        <w:t xml:space="preserve"> </w:t>
      </w:r>
      <w:r>
        <w:t>놓은 심심한 개인이 될 수도 있을 것이다) 대화, 혹은 간단한 게임이라도 즐긴다면 혼자서 시간을 보내는</w:t>
      </w:r>
      <w:r w:rsidR="0078474D">
        <w:rPr>
          <w:rFonts w:hint="eastAsia"/>
        </w:rPr>
        <w:t xml:space="preserve"> </w:t>
      </w:r>
      <w:r>
        <w:t>것보다 훨씬 더 질 높은 시간이 될 수 있을</w:t>
      </w:r>
      <w:r w:rsidR="0078474D">
        <w:rPr>
          <w:rFonts w:hint="eastAsia"/>
        </w:rPr>
        <w:t xml:space="preserve"> </w:t>
      </w:r>
      <w:r>
        <w:t>것이라 생각한다.</w:t>
      </w:r>
    </w:p>
    <w:p w:rsidR="003C3CF5" w:rsidRDefault="003C3CF5" w:rsidP="0078474D">
      <w:pPr>
        <w:widowControl/>
        <w:wordWrap/>
        <w:autoSpaceDE/>
        <w:autoSpaceDN/>
        <w:ind w:leftChars="100" w:left="200"/>
        <w:jc w:val="left"/>
      </w:pPr>
      <w:r>
        <w:rPr>
          <w:rFonts w:hint="eastAsia"/>
        </w:rPr>
        <w:t>위</w:t>
      </w:r>
      <w:r>
        <w:t xml:space="preserve"> 예시 외에도 인터넷이 안되는 곳 어디든 이 앱을 이용한다면 비록 작은 공간이라고 생각</w:t>
      </w:r>
      <w:r w:rsidR="0078474D">
        <w:rPr>
          <w:rFonts w:hint="eastAsia"/>
        </w:rPr>
        <w:t xml:space="preserve"> </w:t>
      </w:r>
      <w:r>
        <w:t>할</w:t>
      </w:r>
      <w:r w:rsidR="0078474D">
        <w:rPr>
          <w:rFonts w:hint="eastAsia"/>
        </w:rPr>
        <w:t xml:space="preserve"> </w:t>
      </w:r>
      <w:r>
        <w:t xml:space="preserve">수도 있지만, 인터넷의 축소판과 같은 작은 서버가 생기고 </w:t>
      </w:r>
      <w:r w:rsidR="0078474D">
        <w:t>APP</w:t>
      </w:r>
      <w:r>
        <w:t>속의 컨텐츠들을 통해 무궁무진한 일들을 할 수 있을</w:t>
      </w:r>
      <w:r w:rsidR="0078474D">
        <w:rPr>
          <w:rFonts w:hint="eastAsia"/>
        </w:rPr>
        <w:t xml:space="preserve"> </w:t>
      </w:r>
      <w:r>
        <w:t>것이다.</w:t>
      </w:r>
    </w:p>
    <w:p w:rsidR="003C3CF5" w:rsidRDefault="003C3CF5" w:rsidP="000374A6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인터넷이</w:t>
      </w:r>
      <w:r>
        <w:t xml:space="preserve"> 되는 곳에서도 활용방안을 찾아 볼 수 있다.</w:t>
      </w:r>
    </w:p>
    <w:p w:rsidR="003C3CF5" w:rsidRDefault="003C3CF5" w:rsidP="003C3CF5">
      <w:pPr>
        <w:widowControl/>
        <w:wordWrap/>
        <w:autoSpaceDE/>
        <w:autoSpaceDN/>
        <w:jc w:val="left"/>
      </w:pPr>
      <w:r>
        <w:rPr>
          <w:rFonts w:hint="eastAsia"/>
        </w:rPr>
        <w:t>간단한</w:t>
      </w:r>
      <w:r>
        <w:t xml:space="preserve"> 예를 들면 대학 수업시간에 교수가 문제를 올려놓은 서버를 터뜨리고, 학생들이 이에 접속하여 문제들을 풀어보고 결과를 제출 하는 활동을 할 수도 있을</w:t>
      </w:r>
      <w:r w:rsidR="0078474D">
        <w:rPr>
          <w:rFonts w:hint="eastAsia"/>
        </w:rPr>
        <w:t xml:space="preserve"> </w:t>
      </w:r>
      <w:r>
        <w:t>것이고, 대기시간이 매우 긴 레스토랑에서 앱을 통해 간단한 게임서버를 터뜨려 제공한다면 기다리는 고객들의 화를 누그러뜨릴</w:t>
      </w:r>
      <w:r w:rsidR="0078474D">
        <w:rPr>
          <w:rFonts w:hint="eastAsia"/>
        </w:rPr>
        <w:t xml:space="preserve"> </w:t>
      </w:r>
      <w:r>
        <w:t>수도 있을 것이다.</w:t>
      </w:r>
    </w:p>
    <w:p w:rsidR="00E8457A" w:rsidRDefault="003C3CF5" w:rsidP="000374A6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>대기업에서</w:t>
      </w:r>
      <w:r>
        <w:t xml:space="preserve"> 기밀회의를 할 일이 있을 때 앱을 통해 회의를 주최하는 사람이 </w:t>
      </w:r>
      <w:r w:rsidR="0078474D">
        <w:t>Cellular</w:t>
      </w:r>
      <w:r>
        <w:t xml:space="preserve">, </w:t>
      </w:r>
      <w:r w:rsidR="0078474D">
        <w:t>Wi-Fi</w:t>
      </w:r>
      <w:r>
        <w:t>를 모두 끈 후 우리 앱을 통해 회의를 한다면 회의 내용이 참석자들 밖으로는 빠져나갈 수 없다는 건 사용자들도 알 수 있을</w:t>
      </w:r>
      <w:r w:rsidR="0078474D">
        <w:rPr>
          <w:rFonts w:hint="eastAsia"/>
        </w:rPr>
        <w:t xml:space="preserve"> </w:t>
      </w:r>
      <w:r>
        <w:t>것이며, 기밀성이 보장 될 수 있다는 장점이 있다.</w:t>
      </w:r>
    </w:p>
    <w:p w:rsidR="00AF667D" w:rsidRDefault="00AF667D">
      <w:pPr>
        <w:widowControl/>
        <w:wordWrap/>
        <w:autoSpaceDE/>
        <w:autoSpaceDN/>
        <w:jc w:val="left"/>
      </w:pPr>
    </w:p>
    <w:p w:rsidR="003442BA" w:rsidRPr="000374A6" w:rsidRDefault="003442BA">
      <w:pPr>
        <w:widowControl/>
        <w:wordWrap/>
        <w:autoSpaceDE/>
        <w:autoSpaceDN/>
        <w:jc w:val="left"/>
      </w:pPr>
    </w:p>
    <w:p w:rsidR="00461BC1" w:rsidRDefault="00461BC1">
      <w:pPr>
        <w:widowControl/>
        <w:wordWrap/>
        <w:autoSpaceDE/>
        <w:autoSpaceDN/>
        <w:jc w:val="left"/>
        <w:rPr>
          <w:ins w:id="24" w:author="조경문" w:date="2018-03-09T13:39:00Z"/>
        </w:rPr>
      </w:pPr>
    </w:p>
    <w:p w:rsidR="00EC38A9" w:rsidDel="00461BC1" w:rsidRDefault="00EC38A9">
      <w:pPr>
        <w:widowControl/>
        <w:wordWrap/>
        <w:autoSpaceDE/>
        <w:autoSpaceDN/>
        <w:jc w:val="left"/>
        <w:rPr>
          <w:del w:id="25" w:author="조경문" w:date="2018-03-09T13:39:00Z"/>
          <w:rFonts w:hint="eastAsia"/>
        </w:rPr>
      </w:pPr>
      <w:del w:id="26" w:author="조경문" w:date="2018-03-09T13:39:00Z">
        <w:r w:rsidDel="00461BC1">
          <w:br w:type="page"/>
        </w:r>
      </w:del>
    </w:p>
    <w:p w:rsidR="00AF667D" w:rsidRDefault="00AF667D">
      <w:pPr>
        <w:widowControl/>
        <w:wordWrap/>
        <w:autoSpaceDE/>
        <w:autoSpaceDN/>
        <w:jc w:val="left"/>
        <w:rPr>
          <w:rFonts w:hint="eastAsia"/>
        </w:rPr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27" w:name="_Toc347412192"/>
      <w:r>
        <w:rPr>
          <w:rFonts w:ascii="돋움" w:eastAsia="돋움" w:hAnsi="돋움" w:hint="eastAsia"/>
          <w:b/>
        </w:rPr>
        <w:lastRenderedPageBreak/>
        <w:t>배경 기술</w:t>
      </w:r>
      <w:bookmarkEnd w:id="27"/>
    </w:p>
    <w:p w:rsidR="00E8457A" w:rsidRDefault="00E8457A" w:rsidP="00A204CF">
      <w:pPr>
        <w:pStyle w:val="2"/>
        <w:spacing w:after="240"/>
      </w:pPr>
      <w:bookmarkStart w:id="28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28"/>
    </w:p>
    <w:p w:rsidR="008B0810" w:rsidRPr="008B0810" w:rsidRDefault="008B0810" w:rsidP="008B0810"/>
    <w:p w:rsidR="003442BA" w:rsidRDefault="003442BA" w:rsidP="003442BA">
      <w:r>
        <w:t xml:space="preserve">  * </w:t>
      </w:r>
      <w:proofErr w:type="spellStart"/>
      <w:r>
        <w:t>테더링</w:t>
      </w:r>
      <w:proofErr w:type="spellEnd"/>
      <w:r>
        <w:t>: Wireless-LAN(Wi</w:t>
      </w:r>
      <w:r w:rsidR="0078474D">
        <w:t>-F</w:t>
      </w:r>
      <w:r>
        <w:t xml:space="preserve">i) 기술을 이용한 Private Hotspot </w:t>
      </w:r>
      <w:proofErr w:type="spellStart"/>
      <w:r>
        <w:t>쉐어링</w:t>
      </w:r>
      <w:proofErr w:type="spellEnd"/>
      <w:r>
        <w:t xml:space="preserve"> 기능</w:t>
      </w:r>
    </w:p>
    <w:p w:rsidR="003442BA" w:rsidRDefault="003442BA" w:rsidP="003442BA">
      <w:r>
        <w:t xml:space="preserve">           </w:t>
      </w:r>
    </w:p>
    <w:p w:rsidR="006165F7" w:rsidRDefault="006165F7" w:rsidP="006165F7">
      <w:pPr>
        <w:ind w:firstLine="168"/>
      </w:pPr>
      <w:r>
        <w:t>*</w:t>
      </w:r>
      <w:r w:rsidR="003442BA">
        <w:t xml:space="preserve"> Run server On </w:t>
      </w:r>
      <w:proofErr w:type="spellStart"/>
      <w:r w:rsidR="003442BA">
        <w:t>Andriod</w:t>
      </w:r>
      <w:proofErr w:type="spellEnd"/>
      <w:r w:rsidR="003442BA">
        <w:t>(현재 Servers Ul</w:t>
      </w:r>
      <w:del w:id="29" w:author="Unknown">
        <w:r w:rsidR="003442BA" w:rsidDel="00461BC1">
          <w:delText>t</w:delText>
        </w:r>
      </w:del>
      <w:ins w:id="30" w:author="조경문" w:date="2018-03-09T13:39:00Z">
        <w:r w:rsidR="003442BA">
          <w:t>i</w:t>
        </w:r>
      </w:ins>
      <w:r w:rsidR="003442BA">
        <w:t>mate라는 앱 사용함):</w:t>
      </w:r>
      <w:r>
        <w:rPr>
          <w:rFonts w:hint="eastAsia"/>
        </w:rPr>
        <w:t xml:space="preserve"> </w:t>
      </w:r>
    </w:p>
    <w:p w:rsidR="003442BA" w:rsidRDefault="003442BA" w:rsidP="006165F7">
      <w:pPr>
        <w:ind w:firstLine="168"/>
      </w:pPr>
      <w:proofErr w:type="spellStart"/>
      <w:r>
        <w:t>Andorid</w:t>
      </w:r>
      <w:proofErr w:type="spellEnd"/>
      <w:r>
        <w:t xml:space="preserve"> 기기에서 서버를 동작할 수 있게 만드는 기</w:t>
      </w:r>
      <w:r w:rsidR="006165F7">
        <w:rPr>
          <w:rFonts w:hint="eastAsia"/>
        </w:rPr>
        <w:t>술</w:t>
      </w:r>
    </w:p>
    <w:p w:rsidR="006165F7" w:rsidRDefault="006165F7" w:rsidP="006165F7">
      <w:pPr>
        <w:ind w:firstLine="168"/>
      </w:pPr>
    </w:p>
    <w:p w:rsidR="006165F7" w:rsidRDefault="006165F7" w:rsidP="006165F7">
      <w:pPr>
        <w:ind w:firstLine="168"/>
      </w:pPr>
    </w:p>
    <w:p w:rsidR="006165F7" w:rsidRPr="00D16822" w:rsidRDefault="006165F7" w:rsidP="00D16822">
      <w:pPr>
        <w:pStyle w:val="3"/>
        <w:spacing w:after="240"/>
        <w:rPr>
          <w:rStyle w:val="3Char"/>
          <w:rFonts w:ascii="돋움" w:eastAsia="돋움" w:hAnsi="돋움"/>
          <w:b/>
        </w:rPr>
      </w:pPr>
      <w:r w:rsidRPr="00D16822">
        <w:rPr>
          <w:rFonts w:ascii="돋움" w:eastAsia="돋움" w:hAnsi="돋움"/>
          <w:b/>
          <w:sz w:val="22"/>
        </w:rPr>
        <w:t>개발환경</w:t>
      </w:r>
    </w:p>
    <w:p w:rsidR="006165F7" w:rsidRDefault="006165F7" w:rsidP="006165F7">
      <w:pPr>
        <w:ind w:firstLine="168"/>
      </w:pPr>
      <w:r>
        <w:t xml:space="preserve">                </w:t>
      </w:r>
    </w:p>
    <w:p w:rsidR="006165F7" w:rsidRDefault="006165F7" w:rsidP="006165F7">
      <w:pPr>
        <w:ind w:firstLine="168"/>
      </w:pPr>
      <w:r>
        <w:t xml:space="preserve">  1) 어플리케이션        </w:t>
      </w:r>
    </w:p>
    <w:p w:rsidR="006165F7" w:rsidRDefault="006165F7" w:rsidP="006165F7">
      <w:pPr>
        <w:ind w:firstLine="168"/>
      </w:pPr>
      <w:r>
        <w:t xml:space="preserve">     - 개발 OS: WINDOWS 10</w:t>
      </w:r>
      <w:r w:rsidR="00D30F73">
        <w:t xml:space="preserve">, </w:t>
      </w:r>
      <w:r>
        <w:t>Linux, MAC OS X</w:t>
      </w:r>
    </w:p>
    <w:p w:rsidR="006165F7" w:rsidRDefault="006165F7" w:rsidP="006165F7">
      <w:pPr>
        <w:ind w:firstLine="168"/>
        <w:rPr>
          <w:rFonts w:hint="eastAsia"/>
        </w:rPr>
      </w:pPr>
      <w:r>
        <w:t xml:space="preserve">     - 개발 언어: JavaScript, Python</w:t>
      </w:r>
      <w:r w:rsidR="00DA62E4">
        <w:t>, HTML, CSS</w:t>
      </w:r>
      <w:r w:rsidR="0078474D">
        <w:t xml:space="preserve">, JAVA, Node.js, </w:t>
      </w:r>
      <w:r w:rsidR="0078474D">
        <w:rPr>
          <w:rFonts w:hint="eastAsia"/>
        </w:rPr>
        <w:t>PHP</w:t>
      </w:r>
    </w:p>
    <w:p w:rsidR="006165F7" w:rsidRDefault="006165F7" w:rsidP="006165F7">
      <w:pPr>
        <w:ind w:firstLine="168"/>
      </w:pPr>
      <w:r>
        <w:t xml:space="preserve">     - 개발 </w:t>
      </w:r>
      <w:r w:rsidR="004A3EF5">
        <w:rPr>
          <w:rFonts w:hint="eastAsia"/>
        </w:rPr>
        <w:t>환경</w:t>
      </w:r>
      <w:r>
        <w:t>: Android Studio</w:t>
      </w:r>
      <w:r w:rsidR="004A3EF5">
        <w:t>, Brackets,</w:t>
      </w:r>
      <w:r w:rsidR="004A3EF5" w:rsidRPr="004A3EF5">
        <w:t xml:space="preserve"> eclipse</w:t>
      </w:r>
      <w:r w:rsidR="004A3EF5">
        <w:t>, Nginx</w:t>
      </w:r>
      <w:r w:rsidR="0078474D">
        <w:t xml:space="preserve">, </w:t>
      </w:r>
      <w:r w:rsidR="0078474D" w:rsidRPr="0078474D">
        <w:rPr>
          <w:rFonts w:ascii="맑은 고딕" w:eastAsia="맑은 고딕" w:hAnsi="맑은 고딕" w:cs="굴림" w:hint="eastAsia"/>
          <w:color w:val="000000"/>
          <w:kern w:val="0"/>
          <w:szCs w:val="20"/>
        </w:rPr>
        <w:t>raspberry pi</w:t>
      </w:r>
    </w:p>
    <w:p w:rsidR="004A3EF5" w:rsidRDefault="004A3EF5" w:rsidP="006165F7">
      <w:pPr>
        <w:ind w:firstLine="168"/>
      </w:pPr>
      <w:r>
        <w:t xml:space="preserve"> </w:t>
      </w:r>
    </w:p>
    <w:p w:rsidR="006165F7" w:rsidRDefault="006165F7" w:rsidP="006165F7">
      <w:pPr>
        <w:ind w:firstLine="168"/>
      </w:pPr>
      <w:r>
        <w:t xml:space="preserve">                  </w:t>
      </w:r>
    </w:p>
    <w:p w:rsidR="006165F7" w:rsidRDefault="006165F7" w:rsidP="006165F7">
      <w:pPr>
        <w:ind w:firstLineChars="200" w:firstLine="400"/>
      </w:pPr>
      <w:r>
        <w:t xml:space="preserve"> 2) 서버(메인)</w:t>
      </w:r>
    </w:p>
    <w:p w:rsidR="006165F7" w:rsidRDefault="006165F7" w:rsidP="006165F7">
      <w:pPr>
        <w:ind w:firstLine="168"/>
      </w:pPr>
      <w:r>
        <w:t>    - 서버 환경: AWS EC2</w:t>
      </w:r>
    </w:p>
    <w:p w:rsidR="006165F7" w:rsidRDefault="006165F7" w:rsidP="006165F7">
      <w:pPr>
        <w:ind w:firstLine="168"/>
      </w:pPr>
      <w:r>
        <w:t xml:space="preserve">                  </w:t>
      </w:r>
    </w:p>
    <w:p w:rsidR="00D16822" w:rsidRPr="00D16822" w:rsidRDefault="006165F7" w:rsidP="00D16822">
      <w:pPr>
        <w:pStyle w:val="3"/>
        <w:spacing w:after="240"/>
        <w:rPr>
          <w:rFonts w:ascii="돋움" w:eastAsia="돋움" w:hAnsi="돋움"/>
          <w:b/>
          <w:sz w:val="22"/>
        </w:rPr>
      </w:pPr>
      <w:r w:rsidRPr="00D16822">
        <w:rPr>
          <w:rFonts w:ascii="돋움" w:eastAsia="돋움" w:hAnsi="돋움"/>
          <w:b/>
          <w:sz w:val="22"/>
        </w:rPr>
        <w:t>결과물 확인환경</w:t>
      </w:r>
    </w:p>
    <w:p w:rsidR="006165F7" w:rsidRDefault="006165F7" w:rsidP="006165F7">
      <w:pPr>
        <w:ind w:firstLine="168"/>
      </w:pPr>
      <w:r>
        <w:t xml:space="preserve"> Android OS, Raspberry Pi (Linux 기반)</w:t>
      </w:r>
    </w:p>
    <w:p w:rsidR="006165F7" w:rsidRDefault="006165F7" w:rsidP="006165F7">
      <w:pPr>
        <w:ind w:firstLine="168"/>
      </w:pPr>
      <w:r>
        <w:t xml:space="preserve">                  </w:t>
      </w:r>
      <w:r>
        <w:tab/>
      </w:r>
    </w:p>
    <w:p w:rsidR="006165F7" w:rsidRPr="003442BA" w:rsidRDefault="006165F7" w:rsidP="006165F7">
      <w:pPr>
        <w:ind w:firstLine="168"/>
      </w:pPr>
    </w:p>
    <w:p w:rsidR="006165F7" w:rsidRDefault="006165F7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6165F7" w:rsidRDefault="006165F7" w:rsidP="00497AD5">
      <w:pPr>
        <w:rPr>
          <w:rFonts w:ascii="굴림" w:eastAsia="굴림" w:hAnsi="굴림"/>
          <w:b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E8457A" w:rsidRPr="001D25F4" w:rsidRDefault="00E8457A" w:rsidP="00E8457A">
      <w:pPr>
        <w:ind w:leftChars="300" w:left="600"/>
        <w:rPr>
          <w:rFonts w:ascii="굴림" w:eastAsia="굴림" w:hAnsi="굴림"/>
          <w:color w:val="FF0000"/>
        </w:rPr>
      </w:pPr>
    </w:p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CC40C5" w:rsidRPr="00CC40C5" w:rsidRDefault="00CC40C5" w:rsidP="00CC40C5"/>
    <w:p w:rsidR="00AE47DA" w:rsidRDefault="00CC40C5" w:rsidP="00A204CF">
      <w:pPr>
        <w:pStyle w:val="2"/>
        <w:spacing w:after="240"/>
      </w:pPr>
      <w:bookmarkStart w:id="31" w:name="_Toc347412194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31"/>
    </w:p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D16822" w:rsidRDefault="00CC40C5" w:rsidP="00EC1FBB">
      <w:pPr>
        <w:pStyle w:val="3"/>
        <w:spacing w:after="240"/>
        <w:rPr>
          <w:rFonts w:ascii="돋움" w:eastAsia="돋움" w:hAnsi="돋움"/>
          <w:b/>
          <w:sz w:val="22"/>
        </w:rPr>
      </w:pPr>
      <w:bookmarkStart w:id="32" w:name="_Toc347412195"/>
      <w:r w:rsidRPr="00D16822">
        <w:rPr>
          <w:rFonts w:ascii="돋움" w:eastAsia="돋움" w:hAnsi="돋움" w:hint="eastAsia"/>
          <w:b/>
          <w:sz w:val="22"/>
        </w:rPr>
        <w:t>하드웨어</w:t>
      </w:r>
      <w:bookmarkEnd w:id="32"/>
    </w:p>
    <w:p w:rsidR="00CC40C5" w:rsidRDefault="00006D16" w:rsidP="00CC40C5">
      <w:pPr>
        <w:ind w:leftChars="300" w:left="600"/>
      </w:pPr>
      <w:r>
        <w:rPr>
          <w:rFonts w:hint="eastAsia"/>
        </w:rPr>
        <w:t>*</w:t>
      </w:r>
      <w:r>
        <w:t xml:space="preserve"> </w:t>
      </w:r>
      <w:r w:rsidR="00FB19F8">
        <w:rPr>
          <w:rFonts w:hint="eastAsia"/>
        </w:rPr>
        <w:t>서버를 구동하는 한 기기에 여러 대의 클라이언트 기기들이 연결되면,</w:t>
      </w:r>
    </w:p>
    <w:p w:rsidR="00FB19F8" w:rsidRDefault="00FB19F8" w:rsidP="00FB19F8">
      <w:pPr>
        <w:ind w:leftChars="300" w:left="600"/>
      </w:pPr>
      <w:r>
        <w:rPr>
          <w:rFonts w:hint="eastAsia"/>
        </w:rPr>
        <w:t>서버를 구동하는 기기에 과부하가 걸린다</w:t>
      </w:r>
      <w:r>
        <w:t xml:space="preserve">. </w:t>
      </w:r>
      <w:r>
        <w:rPr>
          <w:rFonts w:hint="eastAsia"/>
        </w:rPr>
        <w:t>스마트폰일 경우에는 배터리소모와 발열이 극심해질</w:t>
      </w:r>
      <w:r>
        <w:t xml:space="preserve"> </w:t>
      </w:r>
      <w:r>
        <w:rPr>
          <w:rFonts w:hint="eastAsia"/>
        </w:rPr>
        <w:t>우려가 있다.</w:t>
      </w:r>
    </w:p>
    <w:p w:rsidR="00B9146E" w:rsidRDefault="00B9146E" w:rsidP="00FB19F8">
      <w:pPr>
        <w:ind w:leftChars="300" w:left="6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해결방안:</w:t>
      </w:r>
      <w:r>
        <w:t xml:space="preserve"> </w:t>
      </w:r>
      <w:r w:rsidR="00DE328F">
        <w:rPr>
          <w:rFonts w:hint="eastAsia"/>
        </w:rPr>
        <w:t xml:space="preserve">주기적인 </w:t>
      </w:r>
      <w:r>
        <w:rPr>
          <w:rFonts w:hint="eastAsia"/>
        </w:rPr>
        <w:t>다중 접속이 잦</w:t>
      </w:r>
      <w:r w:rsidR="00DE328F">
        <w:rPr>
          <w:rFonts w:hint="eastAsia"/>
        </w:rPr>
        <w:t>을 것으로 예상되는</w:t>
      </w:r>
      <w:r>
        <w:rPr>
          <w:rFonts w:hint="eastAsia"/>
        </w:rPr>
        <w:t xml:space="preserve"> 장소에는 여러 클라이언트의 요청을 수용할 수 있는,</w:t>
      </w:r>
      <w:r>
        <w:t xml:space="preserve"> </w:t>
      </w:r>
      <w:r>
        <w:rPr>
          <w:rFonts w:hint="eastAsia"/>
        </w:rPr>
        <w:t xml:space="preserve">전원이 </w:t>
      </w:r>
      <w:r w:rsidR="000F5F4D">
        <w:rPr>
          <w:rFonts w:hint="eastAsia"/>
        </w:rPr>
        <w:t>연결된</w:t>
      </w:r>
      <w:r>
        <w:rPr>
          <w:rFonts w:hint="eastAsia"/>
        </w:rPr>
        <w:t xml:space="preserve"> 서버전용기기를 설치</w:t>
      </w:r>
      <w:r w:rsidR="000F5F4D">
        <w:rPr>
          <w:rFonts w:hint="eastAsia"/>
        </w:rPr>
        <w:t>하는 방안이 있다</w:t>
      </w:r>
      <w:r w:rsidR="003B011F">
        <w:rPr>
          <w:rFonts w:hint="eastAsia"/>
        </w:rPr>
        <w:t>.</w:t>
      </w:r>
      <w:r w:rsidR="00CB4D4A">
        <w:t xml:space="preserve"> (</w:t>
      </w:r>
      <w:r w:rsidR="00CB4D4A">
        <w:rPr>
          <w:rFonts w:hint="eastAsia"/>
        </w:rPr>
        <w:t>예)</w:t>
      </w:r>
      <w:r w:rsidR="00CB4D4A">
        <w:t xml:space="preserve"> </w:t>
      </w:r>
      <w:r w:rsidR="00CB4D4A">
        <w:rPr>
          <w:rFonts w:hint="eastAsia"/>
        </w:rPr>
        <w:t>기내)</w:t>
      </w:r>
    </w:p>
    <w:p w:rsidR="00006D16" w:rsidRDefault="00006D16" w:rsidP="00CC40C5">
      <w:pPr>
        <w:ind w:leftChars="300" w:left="600"/>
      </w:pPr>
    </w:p>
    <w:p w:rsidR="00CC40C5" w:rsidRDefault="00CC40C5" w:rsidP="00CC40C5">
      <w:pPr>
        <w:ind w:leftChars="300" w:left="600"/>
      </w:pPr>
    </w:p>
    <w:p w:rsidR="000374A6" w:rsidRDefault="000374A6" w:rsidP="00CC40C5">
      <w:pPr>
        <w:ind w:leftChars="300" w:left="600"/>
      </w:pPr>
    </w:p>
    <w:p w:rsidR="00CC40C5" w:rsidRPr="00D16822" w:rsidRDefault="00CC40C5" w:rsidP="00CC40C5">
      <w:pPr>
        <w:pStyle w:val="3"/>
        <w:spacing w:after="240"/>
        <w:rPr>
          <w:rFonts w:ascii="돋움" w:eastAsia="돋움" w:hAnsi="돋움"/>
          <w:b/>
          <w:sz w:val="22"/>
        </w:rPr>
      </w:pPr>
      <w:bookmarkStart w:id="33" w:name="_Toc347412196"/>
      <w:r w:rsidRPr="00D16822">
        <w:rPr>
          <w:rFonts w:ascii="돋움" w:eastAsia="돋움" w:hAnsi="돋움" w:hint="eastAsia"/>
          <w:b/>
          <w:sz w:val="22"/>
        </w:rPr>
        <w:t>소프트웨어</w:t>
      </w:r>
      <w:bookmarkEnd w:id="33"/>
    </w:p>
    <w:p w:rsidR="00CC40C5" w:rsidRDefault="00751064" w:rsidP="00751064">
      <w:r>
        <w:t xml:space="preserve">    * </w:t>
      </w:r>
      <w:r>
        <w:rPr>
          <w:rFonts w:hint="eastAsia"/>
        </w:rPr>
        <w:t>안드로이드 환경에서는 에어</w:t>
      </w:r>
      <w:r w:rsidR="0078474D">
        <w:rPr>
          <w:rFonts w:hint="eastAsia"/>
        </w:rPr>
        <w:t xml:space="preserve"> </w:t>
      </w:r>
      <w:r>
        <w:rPr>
          <w:rFonts w:hint="eastAsia"/>
        </w:rPr>
        <w:t>플레인</w:t>
      </w:r>
      <w:r w:rsidR="0078474D">
        <w:rPr>
          <w:rFonts w:hint="eastAsia"/>
        </w:rPr>
        <w:t xml:space="preserve"> </w:t>
      </w:r>
      <w:r>
        <w:rPr>
          <w:rFonts w:hint="eastAsia"/>
        </w:rPr>
        <w:t xml:space="preserve">모드에서 </w:t>
      </w:r>
      <w:del w:id="34" w:author="조경문" w:date="2018-03-09T13:34:00Z">
        <w:r w:rsidDel="008E5B85">
          <w:rPr>
            <w:rFonts w:hint="eastAsia"/>
          </w:rPr>
          <w:delText>핫스팟</w:delText>
        </w:r>
      </w:del>
      <w:ins w:id="35" w:author="조경문" w:date="2018-03-09T13:34:00Z">
        <w:r w:rsidR="008E5B85">
          <w:rPr>
            <w:rFonts w:hint="eastAsia"/>
          </w:rPr>
          <w:t>Hotspot</w:t>
        </w:r>
      </w:ins>
      <w:r>
        <w:rPr>
          <w:rFonts w:hint="eastAsia"/>
        </w:rPr>
        <w:t>을 키는 것을 제한한다.</w:t>
      </w:r>
    </w:p>
    <w:p w:rsidR="00BF2B5C" w:rsidRDefault="00751064" w:rsidP="00751064">
      <w:r>
        <w:rPr>
          <w:rFonts w:hint="eastAsia"/>
        </w:rPr>
        <w:t xml:space="preserve"> </w:t>
      </w:r>
      <w:r>
        <w:t xml:space="preserve">  -</w:t>
      </w:r>
      <w:r>
        <w:rPr>
          <w:rFonts w:hint="eastAsia"/>
        </w:rPr>
        <w:t>해결방안:</w:t>
      </w:r>
      <w:r>
        <w:t xml:space="preserve"> </w:t>
      </w:r>
      <w:r w:rsidR="0078474D">
        <w:rPr>
          <w:rFonts w:hint="eastAsia"/>
        </w:rPr>
        <w:t>rooting</w:t>
      </w:r>
      <w:r>
        <w:rPr>
          <w:rFonts w:hint="eastAsia"/>
        </w:rPr>
        <w:t>을 한 안드로이드</w:t>
      </w:r>
      <w:r>
        <w:t xml:space="preserve"> </w:t>
      </w:r>
      <w:r>
        <w:rPr>
          <w:rFonts w:hint="eastAsia"/>
        </w:rPr>
        <w:t>기기 혹은 기타 앱을 통해서는 해당 기능을 활성화할 수 있는 것으로 보아, 기술적으로 불가능한 것이 아</w:t>
      </w:r>
      <w:r w:rsidR="00793E8F">
        <w:rPr>
          <w:rFonts w:hint="eastAsia"/>
        </w:rPr>
        <w:t>님을 알 수 있다.</w:t>
      </w:r>
      <w:r w:rsidR="00793E8F">
        <w:t xml:space="preserve"> </w:t>
      </w:r>
      <w:r w:rsidR="00793E8F">
        <w:rPr>
          <w:rFonts w:hint="eastAsia"/>
        </w:rPr>
        <w:t xml:space="preserve">강제로 제어하는 방법을 모색한다. </w:t>
      </w:r>
    </w:p>
    <w:p w:rsidR="00BF2B5C" w:rsidRDefault="00BF2B5C">
      <w:pPr>
        <w:widowControl/>
        <w:wordWrap/>
        <w:autoSpaceDE/>
        <w:autoSpaceDN/>
        <w:jc w:val="left"/>
      </w:pPr>
      <w:r>
        <w:br w:type="page"/>
      </w:r>
    </w:p>
    <w:p w:rsidR="00751064" w:rsidRDefault="00751064" w:rsidP="00751064"/>
    <w:p w:rsidR="00CC40C5" w:rsidRDefault="00CC40C5" w:rsidP="00CC40C5"/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36" w:name="_Toc347412198"/>
      <w:r w:rsidRPr="008B0810">
        <w:rPr>
          <w:rFonts w:ascii="돋움" w:eastAsia="돋움" w:hAnsi="돋움" w:hint="eastAsia"/>
          <w:b/>
        </w:rPr>
        <w:t>프로젝트 팀 구성 및 역할 분담</w:t>
      </w:r>
      <w:bookmarkEnd w:id="36"/>
    </w:p>
    <w:p w:rsidR="00E8457A" w:rsidRDefault="00E8457A" w:rsidP="00E8457A">
      <w:pPr>
        <w:pStyle w:val="Para"/>
      </w:pPr>
    </w:p>
    <w:tbl>
      <w:tblPr>
        <w:tblW w:w="9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37" w:author="조경문" w:date="2018-03-09T13:36:00Z">
          <w:tblPr>
            <w:tblW w:w="9018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364"/>
        <w:gridCol w:w="7654"/>
        <w:tblGridChange w:id="38">
          <w:tblGrid>
            <w:gridCol w:w="1364"/>
            <w:gridCol w:w="7654"/>
          </w:tblGrid>
        </w:tblGridChange>
      </w:tblGrid>
      <w:tr w:rsidR="00E8457A" w:rsidTr="00461BC1">
        <w:trPr>
          <w:tblHeader/>
          <w:jc w:val="center"/>
          <w:trPrChange w:id="39" w:author="조경문" w:date="2018-03-09T13:36:00Z">
            <w:trPr>
              <w:tblHeader/>
              <w:jc w:val="center"/>
            </w:trPr>
          </w:trPrChange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  <w:tcPrChange w:id="40" w:author="조경문" w:date="2018-03-09T13:36:00Z">
              <w:tcPr>
                <w:tcW w:w="1364" w:type="dxa"/>
                <w:tcBorders>
                  <w:bottom w:val="doub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41" w:name="pgfId_690648"/>
            <w:bookmarkStart w:id="42" w:name="pgfId_690709"/>
            <w:bookmarkEnd w:id="41"/>
            <w:bookmarkEnd w:id="42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  <w:tcPrChange w:id="43" w:author="조경문" w:date="2018-03-09T13:36:00Z">
              <w:tcPr>
                <w:tcW w:w="7654" w:type="dxa"/>
                <w:tcBorders>
                  <w:bottom w:val="doub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44" w:name="pgfId_690711"/>
            <w:bookmarkEnd w:id="44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461BC1" w:rsidTr="00461BC1">
        <w:trPr>
          <w:jc w:val="center"/>
          <w:trPrChange w:id="45" w:author="조경문" w:date="2018-03-09T13:36:00Z">
            <w:trPr>
              <w:jc w:val="center"/>
            </w:trPr>
          </w:trPrChange>
        </w:trPr>
        <w:tc>
          <w:tcPr>
            <w:tcW w:w="1364" w:type="dxa"/>
            <w:shd w:val="clear" w:color="auto" w:fill="auto"/>
            <w:vAlign w:val="center"/>
            <w:tcPrChange w:id="46" w:author="조경문" w:date="2018-03-09T13:36:00Z">
              <w:tcPr>
                <w:tcW w:w="1364" w:type="dxa"/>
                <w:tcBorders>
                  <w:top w:val="doub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61BC1" w:rsidRPr="00DA3990" w:rsidRDefault="00461BC1" w:rsidP="00EC38A9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47" w:name="pgfId_690713"/>
            <w:bookmarkEnd w:id="47"/>
            <w:ins w:id="48" w:author="조경문" w:date="2018-03-09T13:36:00Z">
              <w:r>
                <w:rPr>
                  <w:rFonts w:ascii="굴림" w:eastAsia="굴림" w:hAnsi="굴림" w:hint="eastAsia"/>
                  <w:lang w:eastAsia="ko-KR"/>
                </w:rPr>
                <w:t>강현구</w:t>
              </w:r>
            </w:ins>
            <w:del w:id="49" w:author="조경문" w:date="2018-03-09T13:36:00Z">
              <w:r w:rsidDel="00461BC1">
                <w:rPr>
                  <w:rFonts w:ascii="굴림" w:eastAsia="굴림" w:hAnsi="굴림" w:hint="eastAsia"/>
                  <w:lang w:eastAsia="ko-KR"/>
                </w:rPr>
                <w:delText>조경문</w:delText>
              </w:r>
            </w:del>
          </w:p>
        </w:tc>
        <w:tc>
          <w:tcPr>
            <w:tcW w:w="7654" w:type="dxa"/>
            <w:shd w:val="clear" w:color="auto" w:fill="auto"/>
            <w:vAlign w:val="center"/>
            <w:tcPrChange w:id="50" w:author="조경문" w:date="2018-03-09T13:36:00Z">
              <w:tcPr>
                <w:tcW w:w="7654" w:type="dxa"/>
                <w:tcBorders>
                  <w:top w:val="double" w:sz="4" w:space="0" w:color="auto"/>
                </w:tcBorders>
                <w:shd w:val="clear" w:color="auto" w:fill="auto"/>
                <w:vAlign w:val="center"/>
              </w:tcPr>
            </w:tcPrChange>
          </w:tcPr>
          <w:p w:rsidR="00461BC1" w:rsidRDefault="00461BC1" w:rsidP="00EC38A9">
            <w:pPr>
              <w:pStyle w:val="ad"/>
              <w:spacing w:before="60" w:beforeAutospacing="0" w:after="60" w:afterAutospacing="0"/>
              <w:ind w:left="800" w:hanging="688"/>
              <w:rPr>
                <w:ins w:id="51" w:author="조경문" w:date="2018-03-09T13:36:00Z"/>
              </w:rPr>
            </w:pPr>
            <w:bookmarkStart w:id="52" w:name="pgfId_690715"/>
            <w:bookmarkEnd w:id="52"/>
            <w:ins w:id="53" w:author="조경문" w:date="2018-03-09T13:36:00Z">
              <w:r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t xml:space="preserve">-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메인</w:t>
              </w:r>
              <w:r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t xml:space="preserve">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서버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구현</w:t>
              </w:r>
            </w:ins>
          </w:p>
          <w:p w:rsidR="00461BC1" w:rsidRDefault="00461BC1" w:rsidP="00EC38A9">
            <w:pPr>
              <w:pStyle w:val="ad"/>
              <w:spacing w:before="60" w:beforeAutospacing="0" w:after="60" w:afterAutospacing="0"/>
              <w:ind w:left="800" w:hanging="688"/>
              <w:rPr>
                <w:ins w:id="54" w:author="조경문" w:date="2018-03-09T13:36:00Z"/>
              </w:rPr>
            </w:pPr>
            <w:ins w:id="55" w:author="조경문" w:date="2018-03-09T13:36:00Z">
              <w:r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t xml:space="preserve">-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개발자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 xml:space="preserve">tool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구현</w:t>
              </w:r>
            </w:ins>
          </w:p>
          <w:p w:rsidR="00461BC1" w:rsidDel="00461BC1" w:rsidRDefault="00461BC1" w:rsidP="00EC38A9">
            <w:pPr>
              <w:pStyle w:val="ad"/>
              <w:spacing w:before="60" w:beforeAutospacing="0" w:after="60" w:afterAutospacing="0"/>
              <w:ind w:left="800" w:hanging="688"/>
              <w:rPr>
                <w:del w:id="56" w:author="조경문" w:date="2018-03-09T13:36:00Z"/>
              </w:rPr>
            </w:pPr>
            <w:ins w:id="57" w:author="조경문" w:date="2018-03-09T13:36:00Z">
              <w:r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t xml:space="preserve">-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개발자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 xml:space="preserve">&lt;-&gt;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메인</w:t>
              </w:r>
              <w:r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t xml:space="preserve">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서버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구현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>(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컨텐츠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테스트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및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>upload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기능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제공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>)</w:t>
              </w:r>
            </w:ins>
            <w:del w:id="58" w:author="조경문" w:date="2018-03-09T13:36:00Z">
              <w:r w:rsidDel="00461BC1"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delText xml:space="preserve">- 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메인</w:delText>
              </w:r>
              <w:r w:rsidDel="00461BC1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461BC1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 xml:space="preserve">App 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구현</w:delText>
              </w:r>
              <w:r w:rsidDel="00461BC1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>(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기능</w:delText>
              </w:r>
              <w:r w:rsidDel="00461BC1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>)</w:delText>
              </w:r>
            </w:del>
          </w:p>
          <w:p w:rsidR="00461BC1" w:rsidDel="00461BC1" w:rsidRDefault="00461BC1" w:rsidP="00EC38A9">
            <w:pPr>
              <w:pStyle w:val="ad"/>
              <w:spacing w:before="60" w:beforeAutospacing="0" w:after="60" w:afterAutospacing="0"/>
              <w:ind w:left="800" w:hanging="688"/>
              <w:rPr>
                <w:del w:id="59" w:author="조경문" w:date="2018-03-09T13:36:00Z"/>
                <w:rFonts w:ascii="ヒラギノ角ゴ Pro W3" w:hAnsi="ヒラギノ角ゴ Pro W3"/>
                <w:color w:val="000000"/>
                <w:sz w:val="22"/>
                <w:szCs w:val="22"/>
              </w:rPr>
            </w:pPr>
            <w:del w:id="60" w:author="조경문" w:date="2018-03-09T13:36:00Z">
              <w:r w:rsidDel="00461BC1">
                <w:rPr>
                  <w:rFonts w:ascii="Apple SD 산돌고딕 Neo 일반체" w:hAnsi="Apple SD 산돌고딕 Neo 일반체"/>
                  <w:color w:val="000000"/>
                  <w:sz w:val="20"/>
                  <w:szCs w:val="20"/>
                </w:rPr>
                <w:delText>-</w:delText>
              </w:r>
              <w:r w:rsidRPr="00EF4E14" w:rsidDel="00461BC1">
                <w:rPr>
                  <w:rFonts w:ascii="맑은 고딕" w:eastAsia="맑은 고딕" w:hAnsi="맑은 고딕" w:hint="eastAsia"/>
                  <w:color w:val="000000"/>
                  <w:sz w:val="22"/>
                </w:rPr>
                <w:delText xml:space="preserve"> </w:delText>
              </w:r>
              <w:r w:rsidRPr="00EF4E14" w:rsidDel="00461BC1">
                <w:rPr>
                  <w:rFonts w:ascii="맑은 고딕" w:eastAsia="맑은 고딕" w:hAnsi="맑은 고딕" w:hint="eastAsia"/>
                  <w:color w:val="000000"/>
                  <w:sz w:val="22"/>
                </w:rPr>
                <w:delText>raspberry pi</w:delText>
              </w:r>
              <w:r w:rsidDel="00461BC1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461BC1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>(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안드로이드처럼</w:delText>
              </w:r>
              <w:r w:rsidDel="00461BC1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 xml:space="preserve">) 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구현</w:delText>
              </w:r>
            </w:del>
          </w:p>
          <w:p w:rsidR="00461BC1" w:rsidRDefault="00461BC1" w:rsidP="00EC38A9">
            <w:pPr>
              <w:pStyle w:val="ad"/>
              <w:spacing w:before="60" w:beforeAutospacing="0" w:after="60" w:afterAutospacing="0"/>
              <w:ind w:left="800" w:hanging="688"/>
              <w:rPr>
                <w:rFonts w:hint="eastAsia"/>
              </w:rPr>
            </w:pPr>
            <w:del w:id="61" w:author="조경문" w:date="2018-03-09T13:36:00Z"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 xml:space="preserve">- </w:delText>
              </w:r>
              <w:r w:rsidDel="00461BC1"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delText>Web page</w:delText>
              </w:r>
              <w:r w:rsidDel="00461BC1"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delText>구성</w:delText>
              </w:r>
            </w:del>
          </w:p>
        </w:tc>
      </w:tr>
      <w:tr w:rsidR="00461BC1" w:rsidTr="00461BC1">
        <w:trPr>
          <w:jc w:val="center"/>
          <w:trPrChange w:id="62" w:author="조경문" w:date="2018-03-09T13:36:00Z">
            <w:trPr>
              <w:jc w:val="center"/>
            </w:trPr>
          </w:trPrChange>
        </w:trPr>
        <w:tc>
          <w:tcPr>
            <w:tcW w:w="1364" w:type="dxa"/>
            <w:shd w:val="clear" w:color="auto" w:fill="auto"/>
            <w:vAlign w:val="center"/>
            <w:tcPrChange w:id="63" w:author="조경문" w:date="2018-03-09T13:36:00Z">
              <w:tcPr>
                <w:tcW w:w="1364" w:type="dxa"/>
                <w:shd w:val="clear" w:color="auto" w:fill="auto"/>
                <w:vAlign w:val="center"/>
              </w:tcPr>
            </w:tcPrChange>
          </w:tcPr>
          <w:p w:rsidR="00461BC1" w:rsidRPr="00DA3990" w:rsidRDefault="00461BC1" w:rsidP="00EC38A9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64" w:name="pgfId_690717"/>
            <w:bookmarkEnd w:id="64"/>
            <w:ins w:id="65" w:author="조경문" w:date="2018-03-09T13:36:00Z">
              <w:r>
                <w:rPr>
                  <w:rFonts w:ascii="굴림" w:eastAsia="굴림" w:hAnsi="굴림" w:hint="eastAsia"/>
                  <w:lang w:eastAsia="ko-KR"/>
                </w:rPr>
                <w:t>송민석</w:t>
              </w:r>
            </w:ins>
            <w:del w:id="66" w:author="조경문" w:date="2018-03-09T13:36:00Z">
              <w:r w:rsidDel="00461BC1">
                <w:rPr>
                  <w:rFonts w:ascii="굴림" w:eastAsia="굴림" w:hAnsi="굴림" w:hint="eastAsia"/>
                  <w:lang w:eastAsia="ko-KR"/>
                </w:rPr>
                <w:delText>박주언</w:delText>
              </w:r>
            </w:del>
          </w:p>
        </w:tc>
        <w:tc>
          <w:tcPr>
            <w:tcW w:w="7654" w:type="dxa"/>
            <w:shd w:val="clear" w:color="auto" w:fill="auto"/>
            <w:vAlign w:val="center"/>
            <w:tcPrChange w:id="67" w:author="조경문" w:date="2018-03-09T13:36:00Z">
              <w:tcPr>
                <w:tcW w:w="7654" w:type="dxa"/>
                <w:shd w:val="clear" w:color="auto" w:fill="auto"/>
                <w:vAlign w:val="center"/>
              </w:tcPr>
            </w:tcPrChange>
          </w:tcPr>
          <w:p w:rsidR="00461BC1" w:rsidRDefault="00461BC1" w:rsidP="00EC38A9">
            <w:pPr>
              <w:pStyle w:val="ad"/>
              <w:spacing w:before="60" w:beforeAutospacing="0" w:after="60" w:afterAutospacing="0"/>
              <w:ind w:left="800" w:hanging="688"/>
              <w:rPr>
                <w:ins w:id="68" w:author="조경문" w:date="2018-03-09T13:36:00Z"/>
                <w:rFonts w:ascii="ヒラギノ角ゴ Pro W3" w:hAnsi="ヒラギノ角ゴ Pro W3"/>
                <w:color w:val="000000"/>
                <w:sz w:val="22"/>
                <w:szCs w:val="22"/>
              </w:rPr>
            </w:pPr>
            <w:bookmarkStart w:id="69" w:name="pgfId_690719"/>
            <w:bookmarkEnd w:id="69"/>
            <w:ins w:id="70" w:author="조경문" w:date="2018-03-09T13:36:00Z">
              <w:r>
                <w:rPr>
                  <w:rFonts w:ascii="Apple SD 산돌고딕 Neo 일반체" w:hAnsi="Apple SD 산돌고딕 Neo 일반체"/>
                  <w:color w:val="000000"/>
                  <w:sz w:val="20"/>
                  <w:szCs w:val="20"/>
                </w:rPr>
                <w:t xml:space="preserve">-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컨텐츠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개발</w:t>
              </w:r>
            </w:ins>
          </w:p>
          <w:p w:rsidR="00461BC1" w:rsidRPr="0078474D" w:rsidRDefault="00461BC1" w:rsidP="0078474D">
            <w:pPr>
              <w:pStyle w:val="ad"/>
              <w:spacing w:before="60" w:beforeAutospacing="0" w:after="60" w:afterAutospacing="0"/>
              <w:ind w:left="800" w:hanging="688"/>
              <w:rPr>
                <w:ins w:id="71" w:author="조경문" w:date="2018-03-09T13:36:00Z"/>
                <w:rFonts w:hint="eastAsia"/>
              </w:rPr>
            </w:pPr>
            <w:ins w:id="72" w:author="조경문" w:date="2018-03-09T13:36:00Z"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 xml:space="preserve">-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메인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 xml:space="preserve">App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구현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>(UI)</w:t>
              </w:r>
            </w:ins>
          </w:p>
          <w:p w:rsidR="00461BC1" w:rsidDel="00461BC1" w:rsidRDefault="00461BC1" w:rsidP="00EC38A9">
            <w:pPr>
              <w:pStyle w:val="ad"/>
              <w:spacing w:before="60" w:beforeAutospacing="0" w:after="60" w:afterAutospacing="0"/>
              <w:ind w:left="800" w:hanging="688"/>
              <w:rPr>
                <w:del w:id="73" w:author="조경문" w:date="2018-03-09T13:36:00Z"/>
              </w:rPr>
            </w:pPr>
            <w:ins w:id="74" w:author="조경문" w:date="2018-03-09T13:36:00Z">
              <w:r>
                <w:rPr>
                  <w:rFonts w:ascii="Apple SD 산돌고딕 Neo 일반체" w:hAnsi="Apple SD 산돌고딕 Neo 일반체"/>
                  <w:color w:val="000000"/>
                  <w:sz w:val="20"/>
                  <w:szCs w:val="20"/>
                </w:rPr>
                <w:t>- Web page</w:t>
              </w:r>
              <w:r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t xml:space="preserve"> </w:t>
              </w:r>
              <w:r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t>구성</w:t>
              </w:r>
            </w:ins>
            <w:del w:id="75" w:author="조경문" w:date="2018-03-09T13:36:00Z">
              <w:r w:rsidDel="00461BC1"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delText xml:space="preserve">- </w:delText>
              </w:r>
              <w:r w:rsidDel="00461BC1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 xml:space="preserve">end user &lt;-&gt; 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작은</w:delText>
              </w:r>
              <w:r w:rsidDel="00461BC1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서버</w:delText>
              </w:r>
              <w:r w:rsidDel="00461BC1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연결</w:delText>
              </w:r>
              <w:r w:rsidDel="00461BC1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구현</w:delText>
              </w:r>
            </w:del>
          </w:p>
          <w:p w:rsidR="00461BC1" w:rsidDel="00461BC1" w:rsidRDefault="00461BC1" w:rsidP="00EC38A9">
            <w:pPr>
              <w:pStyle w:val="ad"/>
              <w:spacing w:before="60" w:beforeAutospacing="0" w:after="60" w:afterAutospacing="0"/>
              <w:ind w:left="800" w:hanging="688"/>
              <w:rPr>
                <w:del w:id="76" w:author="조경문" w:date="2018-03-09T13:36:00Z"/>
                <w:rFonts w:ascii="ヒラギノ角ゴ Pro W3" w:hAnsi="ヒラギノ角ゴ Pro W3" w:hint="eastAsia"/>
                <w:color w:val="000000"/>
                <w:sz w:val="22"/>
                <w:szCs w:val="22"/>
              </w:rPr>
            </w:pPr>
            <w:del w:id="77" w:author="조경문" w:date="2018-03-09T13:36:00Z">
              <w:r w:rsidDel="00461BC1">
                <w:rPr>
                  <w:rFonts w:ascii="Apple SD 산돌고딕 Neo 일반체" w:hAnsi="Apple SD 산돌고딕 Neo 일반체"/>
                  <w:color w:val="000000"/>
                  <w:sz w:val="20"/>
                  <w:szCs w:val="20"/>
                </w:rPr>
                <w:delText xml:space="preserve">- </w:delText>
              </w:r>
              <w:r w:rsidDel="00461BC1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>end user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가</w:delText>
              </w:r>
              <w:r w:rsidDel="00461BC1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접속할</w:delText>
              </w:r>
              <w:r w:rsidDel="00461BC1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웹</w:delText>
              </w:r>
              <w:r w:rsidDel="00461BC1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구현</w:delText>
              </w:r>
            </w:del>
          </w:p>
          <w:p w:rsidR="00461BC1" w:rsidRDefault="00461BC1" w:rsidP="00EC38A9">
            <w:pPr>
              <w:pStyle w:val="ad"/>
              <w:spacing w:before="60" w:beforeAutospacing="0" w:after="60" w:afterAutospacing="0"/>
              <w:ind w:left="800" w:hanging="688"/>
            </w:pPr>
            <w:del w:id="78" w:author="조경문" w:date="2018-03-09T13:36:00Z">
              <w:r w:rsidDel="00461BC1"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delText xml:space="preserve">- 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메인</w:delText>
              </w:r>
              <w:r w:rsidDel="00461BC1"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delText xml:space="preserve"> 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서버</w:delText>
              </w:r>
              <w:r w:rsidDel="00461BC1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461BC1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 xml:space="preserve">-&gt; 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앱</w:delText>
              </w:r>
              <w:r w:rsidDel="00461BC1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461BC1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구현</w:delText>
              </w:r>
            </w:del>
          </w:p>
        </w:tc>
      </w:tr>
      <w:tr w:rsidR="00461BC1" w:rsidTr="00461BC1">
        <w:trPr>
          <w:jc w:val="center"/>
          <w:trPrChange w:id="79" w:author="조경문" w:date="2018-03-09T13:36:00Z">
            <w:trPr>
              <w:jc w:val="center"/>
            </w:trPr>
          </w:trPrChange>
        </w:trPr>
        <w:tc>
          <w:tcPr>
            <w:tcW w:w="1364" w:type="dxa"/>
            <w:shd w:val="clear" w:color="auto" w:fill="auto"/>
            <w:vAlign w:val="center"/>
            <w:tcPrChange w:id="80" w:author="조경문" w:date="2018-03-09T13:36:00Z">
              <w:tcPr>
                <w:tcW w:w="1364" w:type="dxa"/>
                <w:shd w:val="clear" w:color="auto" w:fill="auto"/>
                <w:vAlign w:val="center"/>
              </w:tcPr>
            </w:tcPrChange>
          </w:tcPr>
          <w:p w:rsidR="00461BC1" w:rsidRPr="00DA3990" w:rsidRDefault="00461BC1" w:rsidP="00461BC1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ins w:id="81" w:author="조경문" w:date="2018-03-09T13:37:00Z">
              <w:r>
                <w:rPr>
                  <w:rFonts w:ascii="굴림" w:eastAsia="굴림" w:hAnsi="굴림" w:hint="eastAsia"/>
                  <w:lang w:eastAsia="ko-KR"/>
                </w:rPr>
                <w:t>박주언</w:t>
              </w:r>
            </w:ins>
            <w:proofErr w:type="spellEnd"/>
            <w:del w:id="82" w:author="조경문" w:date="2018-03-09T13:36:00Z">
              <w:r w:rsidDel="00B76DBF">
                <w:rPr>
                  <w:rFonts w:ascii="굴림" w:eastAsia="굴림" w:hAnsi="굴림" w:hint="eastAsia"/>
                  <w:lang w:eastAsia="ko-KR"/>
                </w:rPr>
                <w:delText>강현구</w:delText>
              </w:r>
            </w:del>
          </w:p>
        </w:tc>
        <w:tc>
          <w:tcPr>
            <w:tcW w:w="7654" w:type="dxa"/>
            <w:shd w:val="clear" w:color="auto" w:fill="auto"/>
            <w:vAlign w:val="center"/>
            <w:tcPrChange w:id="83" w:author="조경문" w:date="2018-03-09T13:36:00Z">
              <w:tcPr>
                <w:tcW w:w="7654" w:type="dxa"/>
                <w:shd w:val="clear" w:color="auto" w:fill="auto"/>
                <w:vAlign w:val="center"/>
              </w:tcPr>
            </w:tcPrChange>
          </w:tcPr>
          <w:p w:rsidR="00461BC1" w:rsidRDefault="00461BC1" w:rsidP="00461BC1">
            <w:pPr>
              <w:pStyle w:val="ad"/>
              <w:spacing w:before="60" w:beforeAutospacing="0" w:after="60" w:afterAutospacing="0"/>
              <w:ind w:left="800" w:hanging="688"/>
              <w:rPr>
                <w:ins w:id="84" w:author="조경문" w:date="2018-03-09T13:37:00Z"/>
              </w:rPr>
            </w:pPr>
            <w:ins w:id="85" w:author="조경문" w:date="2018-03-09T13:37:00Z">
              <w:r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t xml:space="preserve">- 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 xml:space="preserve">end user &lt;-&gt;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작은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서버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연결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구현</w:t>
              </w:r>
            </w:ins>
          </w:p>
          <w:p w:rsidR="00461BC1" w:rsidRDefault="00461BC1" w:rsidP="00461BC1">
            <w:pPr>
              <w:pStyle w:val="ad"/>
              <w:spacing w:before="60" w:beforeAutospacing="0" w:after="60" w:afterAutospacing="0"/>
              <w:ind w:left="800" w:hanging="688"/>
              <w:rPr>
                <w:ins w:id="86" w:author="조경문" w:date="2018-03-09T13:37:00Z"/>
                <w:rFonts w:ascii="ヒラギノ角ゴ Pro W3" w:hAnsi="ヒラギノ角ゴ Pro W3" w:hint="eastAsia"/>
                <w:color w:val="000000"/>
                <w:sz w:val="22"/>
                <w:szCs w:val="22"/>
              </w:rPr>
            </w:pPr>
            <w:ins w:id="87" w:author="조경문" w:date="2018-03-09T13:37:00Z">
              <w:r>
                <w:rPr>
                  <w:rFonts w:ascii="Apple SD 산돌고딕 Neo 일반체" w:hAnsi="Apple SD 산돌고딕 Neo 일반체"/>
                  <w:color w:val="000000"/>
                  <w:sz w:val="20"/>
                  <w:szCs w:val="20"/>
                </w:rPr>
                <w:t xml:space="preserve">- 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>end user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가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접속할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웹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구현</w:t>
              </w:r>
            </w:ins>
          </w:p>
          <w:p w:rsidR="00461BC1" w:rsidDel="00B76DBF" w:rsidRDefault="00461BC1" w:rsidP="00461BC1">
            <w:pPr>
              <w:pStyle w:val="ad"/>
              <w:spacing w:before="60" w:beforeAutospacing="0" w:after="60" w:afterAutospacing="0"/>
              <w:ind w:left="800" w:hanging="688"/>
              <w:rPr>
                <w:del w:id="88" w:author="조경문" w:date="2018-03-09T13:36:00Z"/>
              </w:rPr>
            </w:pPr>
            <w:ins w:id="89" w:author="조경문" w:date="2018-03-09T13:37:00Z">
              <w:r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t xml:space="preserve">-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메인</w:t>
              </w:r>
              <w:r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t xml:space="preserve">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서버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 xml:space="preserve">-&gt;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앱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구현</w:t>
              </w:r>
            </w:ins>
            <w:del w:id="90" w:author="조경문" w:date="2018-03-09T13:36:00Z">
              <w:r w:rsidDel="00B76DBF"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delText xml:space="preserve">- 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메인</w:delText>
              </w:r>
              <w:r w:rsidDel="00B76DBF"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delText xml:space="preserve"> 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서버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구현</w:delText>
              </w:r>
            </w:del>
          </w:p>
          <w:p w:rsidR="00461BC1" w:rsidDel="00B76DBF" w:rsidRDefault="00461BC1" w:rsidP="00461BC1">
            <w:pPr>
              <w:pStyle w:val="ad"/>
              <w:spacing w:before="60" w:beforeAutospacing="0" w:after="60" w:afterAutospacing="0"/>
              <w:ind w:left="800" w:hanging="688"/>
              <w:rPr>
                <w:del w:id="91" w:author="조경문" w:date="2018-03-09T13:36:00Z"/>
              </w:rPr>
            </w:pPr>
            <w:del w:id="92" w:author="조경문" w:date="2018-03-09T13:36:00Z">
              <w:r w:rsidDel="00B76DBF"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delText xml:space="preserve">- 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개발자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 xml:space="preserve">tool 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구현</w:delText>
              </w:r>
            </w:del>
          </w:p>
          <w:p w:rsidR="00461BC1" w:rsidRDefault="00461BC1" w:rsidP="00461BC1">
            <w:pPr>
              <w:pStyle w:val="ad"/>
              <w:spacing w:before="60" w:beforeAutospacing="0" w:after="60" w:afterAutospacing="0"/>
              <w:ind w:left="800" w:hanging="688"/>
            </w:pPr>
            <w:del w:id="93" w:author="조경문" w:date="2018-03-09T13:36:00Z">
              <w:r w:rsidDel="00B76DBF"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delText xml:space="preserve">- 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개발자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 xml:space="preserve">&lt;-&gt; 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메인</w:delText>
              </w:r>
              <w:r w:rsidDel="00B76DBF"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delText xml:space="preserve"> 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서버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구현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>(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컨텐츠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테스트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및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>upload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기능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제공</w:delText>
              </w:r>
              <w:r w:rsidDel="00B76DBF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>)</w:delText>
              </w:r>
            </w:del>
          </w:p>
        </w:tc>
      </w:tr>
      <w:tr w:rsidR="00461BC1" w:rsidTr="00461BC1">
        <w:trPr>
          <w:jc w:val="center"/>
          <w:trPrChange w:id="94" w:author="조경문" w:date="2018-03-09T13:36:00Z">
            <w:trPr>
              <w:jc w:val="center"/>
            </w:trPr>
          </w:trPrChange>
        </w:trPr>
        <w:tc>
          <w:tcPr>
            <w:tcW w:w="1364" w:type="dxa"/>
            <w:shd w:val="clear" w:color="auto" w:fill="auto"/>
            <w:vAlign w:val="center"/>
            <w:tcPrChange w:id="95" w:author="조경문" w:date="2018-03-09T13:36:00Z">
              <w:tcPr>
                <w:tcW w:w="1364" w:type="dxa"/>
                <w:shd w:val="clear" w:color="auto" w:fill="auto"/>
                <w:vAlign w:val="center"/>
              </w:tcPr>
            </w:tcPrChange>
          </w:tcPr>
          <w:p w:rsidR="00461BC1" w:rsidRPr="00DA3990" w:rsidRDefault="00461BC1" w:rsidP="00EC38A9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96" w:name="pgfId_690721"/>
            <w:bookmarkEnd w:id="96"/>
            <w:ins w:id="97" w:author="조경문" w:date="2018-03-09T13:36:00Z">
              <w:r>
                <w:rPr>
                  <w:rFonts w:ascii="굴림" w:eastAsia="굴림" w:hAnsi="굴림" w:hint="eastAsia"/>
                  <w:lang w:eastAsia="ko-KR"/>
                </w:rPr>
                <w:t>조경문</w:t>
              </w:r>
            </w:ins>
            <w:del w:id="98" w:author="조경문" w:date="2018-03-09T13:36:00Z">
              <w:r w:rsidDel="00B76DBF">
                <w:rPr>
                  <w:rFonts w:ascii="굴림" w:eastAsia="굴림" w:hAnsi="굴림" w:hint="eastAsia"/>
                  <w:lang w:eastAsia="ko-KR"/>
                </w:rPr>
                <w:delText>송민석</w:delText>
              </w:r>
            </w:del>
          </w:p>
        </w:tc>
        <w:tc>
          <w:tcPr>
            <w:tcW w:w="7654" w:type="dxa"/>
            <w:shd w:val="clear" w:color="auto" w:fill="auto"/>
            <w:vAlign w:val="center"/>
            <w:tcPrChange w:id="99" w:author="조경문" w:date="2018-03-09T13:36:00Z">
              <w:tcPr>
                <w:tcW w:w="7654" w:type="dxa"/>
                <w:shd w:val="clear" w:color="auto" w:fill="auto"/>
                <w:vAlign w:val="center"/>
              </w:tcPr>
            </w:tcPrChange>
          </w:tcPr>
          <w:p w:rsidR="00461BC1" w:rsidRDefault="00461BC1" w:rsidP="00461BC1">
            <w:pPr>
              <w:pStyle w:val="ad"/>
              <w:spacing w:before="60" w:beforeAutospacing="0" w:after="60" w:afterAutospacing="0"/>
              <w:ind w:left="800" w:hanging="688"/>
              <w:rPr>
                <w:ins w:id="100" w:author="조경문" w:date="2018-03-09T13:36:00Z"/>
              </w:rPr>
            </w:pPr>
            <w:bookmarkStart w:id="101" w:name="pgfId_690723"/>
            <w:bookmarkEnd w:id="101"/>
            <w:ins w:id="102" w:author="조경문" w:date="2018-03-09T13:36:00Z">
              <w:r>
                <w:rPr>
                  <w:rFonts w:ascii="System Font Regular" w:hAnsi="System Font Regular"/>
                  <w:color w:val="000000"/>
                  <w:sz w:val="20"/>
                  <w:szCs w:val="20"/>
                </w:rPr>
                <w:t xml:space="preserve">-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메인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 xml:space="preserve">App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구현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>(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기능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>)</w:t>
              </w:r>
            </w:ins>
          </w:p>
          <w:p w:rsidR="00461BC1" w:rsidRDefault="00461BC1" w:rsidP="00461BC1">
            <w:pPr>
              <w:pStyle w:val="ad"/>
              <w:spacing w:before="60" w:beforeAutospacing="0" w:after="60" w:afterAutospacing="0"/>
              <w:ind w:left="800" w:hanging="688"/>
              <w:rPr>
                <w:ins w:id="103" w:author="조경문" w:date="2018-03-09T13:36:00Z"/>
                <w:rFonts w:ascii="ヒラギノ角ゴ Pro W3" w:hAnsi="ヒラギノ角ゴ Pro W3"/>
                <w:color w:val="000000"/>
                <w:sz w:val="22"/>
                <w:szCs w:val="22"/>
              </w:rPr>
            </w:pPr>
            <w:ins w:id="104" w:author="조경문" w:date="2018-03-09T13:36:00Z">
              <w:r>
                <w:rPr>
                  <w:rFonts w:ascii="Apple SD 산돌고딕 Neo 일반체" w:hAnsi="Apple SD 산돌고딕 Neo 일반체"/>
                  <w:color w:val="000000"/>
                  <w:sz w:val="20"/>
                  <w:szCs w:val="20"/>
                </w:rPr>
                <w:t>-</w:t>
              </w:r>
              <w:r w:rsidRPr="00EF4E14">
                <w:rPr>
                  <w:rFonts w:ascii="맑은 고딕" w:eastAsia="맑은 고딕" w:hAnsi="맑은 고딕" w:hint="eastAsia"/>
                  <w:color w:val="000000"/>
                  <w:sz w:val="22"/>
                </w:rPr>
                <w:t xml:space="preserve"> raspberry pi</w:t>
              </w:r>
              <w:r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t> 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>(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안드로이드처럼</w:t>
              </w:r>
              <w:r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t xml:space="preserve">) </w:t>
              </w:r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>구현</w:t>
              </w:r>
            </w:ins>
          </w:p>
          <w:p w:rsidR="00461BC1" w:rsidDel="00B76DBF" w:rsidRDefault="00461BC1" w:rsidP="00EC38A9">
            <w:pPr>
              <w:pStyle w:val="ad"/>
              <w:spacing w:before="60" w:beforeAutospacing="0" w:after="60" w:afterAutospacing="0"/>
              <w:ind w:left="800" w:hanging="688"/>
              <w:rPr>
                <w:del w:id="105" w:author="조경문" w:date="2018-03-09T13:36:00Z"/>
                <w:rFonts w:ascii="ヒラギノ角ゴ Pro W3" w:hAnsi="ヒラギノ角ゴ Pro W3"/>
                <w:color w:val="000000"/>
                <w:sz w:val="22"/>
                <w:szCs w:val="22"/>
              </w:rPr>
            </w:pPr>
            <w:ins w:id="106" w:author="조경문" w:date="2018-03-09T13:36:00Z">
              <w:r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t xml:space="preserve">- </w:t>
              </w:r>
              <w:r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t>Web page</w:t>
              </w:r>
              <w:r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t>구성</w:t>
              </w:r>
            </w:ins>
            <w:del w:id="107" w:author="조경문" w:date="2018-03-09T13:36:00Z">
              <w:r w:rsidDel="00B76DBF">
                <w:rPr>
                  <w:rFonts w:ascii="Apple SD 산돌고딕 Neo 일반체" w:hAnsi="Apple SD 산돌고딕 Neo 일반체"/>
                  <w:color w:val="000000"/>
                  <w:sz w:val="20"/>
                  <w:szCs w:val="20"/>
                </w:rPr>
                <w:delText xml:space="preserve">- 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컨텐츠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개발</w:delText>
              </w:r>
            </w:del>
          </w:p>
          <w:p w:rsidR="00461BC1" w:rsidRPr="0078474D" w:rsidDel="00B76DBF" w:rsidRDefault="00461BC1" w:rsidP="0078474D">
            <w:pPr>
              <w:pStyle w:val="ad"/>
              <w:spacing w:before="60" w:beforeAutospacing="0" w:after="60" w:afterAutospacing="0"/>
              <w:ind w:left="800" w:hanging="688"/>
              <w:rPr>
                <w:del w:id="108" w:author="조경문" w:date="2018-03-09T13:36:00Z"/>
                <w:rFonts w:hint="eastAsia"/>
              </w:rPr>
            </w:pPr>
            <w:del w:id="109" w:author="조경문" w:date="2018-03-09T13:36:00Z"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 xml:space="preserve">- 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메인</w:delText>
              </w:r>
              <w:r w:rsidDel="00B76DBF">
                <w:rPr>
                  <w:rFonts w:ascii="Apple SD 산돌고딕 Neo 일반체" w:hAnsi="Apple SD 산돌고딕 Neo 일반체"/>
                  <w:color w:val="000000"/>
                  <w:sz w:val="22"/>
                  <w:szCs w:val="22"/>
                </w:rPr>
                <w:delText> </w:delText>
              </w:r>
              <w:r w:rsidDel="00B76DBF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 xml:space="preserve">App </w:delText>
              </w:r>
              <w:r w:rsidDel="00B76DBF">
                <w:rPr>
                  <w:rFonts w:ascii="ヒラギノ角ゴ Pro W3" w:hAnsi="ヒラギノ角ゴ Pro W3"/>
                  <w:color w:val="000000"/>
                  <w:sz w:val="22"/>
                  <w:szCs w:val="22"/>
                </w:rPr>
                <w:delText>구현</w:delText>
              </w:r>
              <w:r w:rsidDel="00B76DBF">
                <w:rPr>
                  <w:rFonts w:ascii="System Font Regular" w:hAnsi="System Font Regular"/>
                  <w:color w:val="000000"/>
                  <w:sz w:val="22"/>
                  <w:szCs w:val="22"/>
                </w:rPr>
                <w:delText>(UI)</w:delText>
              </w:r>
            </w:del>
          </w:p>
          <w:p w:rsidR="00461BC1" w:rsidRPr="00EC38A9" w:rsidRDefault="00461BC1" w:rsidP="00EC38A9">
            <w:pPr>
              <w:pStyle w:val="ad"/>
              <w:spacing w:before="60" w:beforeAutospacing="0" w:after="60" w:afterAutospacing="0"/>
              <w:ind w:left="800" w:hanging="688"/>
              <w:rPr>
                <w:rFonts w:ascii="ヒラギノ角ゴ Pro W3" w:hAnsi="ヒラギノ角ゴ Pro W3" w:hint="eastAsia"/>
                <w:color w:val="000000"/>
                <w:sz w:val="22"/>
                <w:szCs w:val="22"/>
              </w:rPr>
            </w:pPr>
            <w:del w:id="110" w:author="조경문" w:date="2018-03-09T13:36:00Z">
              <w:r w:rsidDel="00B76DBF">
                <w:rPr>
                  <w:rFonts w:ascii="Apple SD 산돌고딕 Neo 일반체" w:hAnsi="Apple SD 산돌고딕 Neo 일반체"/>
                  <w:color w:val="000000"/>
                  <w:sz w:val="20"/>
                  <w:szCs w:val="20"/>
                </w:rPr>
                <w:delText>- Web page</w:delText>
              </w:r>
              <w:r w:rsidDel="00B76DBF"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delText xml:space="preserve"> </w:delText>
              </w:r>
              <w:r w:rsidDel="00B76DBF">
                <w:rPr>
                  <w:rFonts w:ascii="ヒラギノ角ゴ Pro W3" w:hAnsi="ヒラギノ角ゴ Pro W3" w:hint="eastAsia"/>
                  <w:color w:val="000000"/>
                  <w:sz w:val="22"/>
                  <w:szCs w:val="22"/>
                </w:rPr>
                <w:delText>구성</w:delText>
              </w:r>
            </w:del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461BC1" w:rsidRDefault="00461BC1" w:rsidP="00461BC1">
      <w:pPr>
        <w:rPr>
          <w:ins w:id="111" w:author="조경문" w:date="2018-03-09T13:38:00Z"/>
          <w:rFonts w:ascii="굴림" w:eastAsia="굴림" w:hAnsi="굴림"/>
          <w:b/>
          <w:color w:val="CC0000"/>
        </w:rPr>
        <w:pPrChange w:id="112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13" w:author="조경문" w:date="2018-03-09T13:38:00Z"/>
          <w:rFonts w:ascii="굴림" w:eastAsia="굴림" w:hAnsi="굴림"/>
          <w:b/>
          <w:color w:val="CC0000"/>
        </w:rPr>
        <w:pPrChange w:id="114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15" w:author="조경문" w:date="2018-03-09T13:38:00Z"/>
          <w:rFonts w:ascii="굴림" w:eastAsia="굴림" w:hAnsi="굴림"/>
          <w:b/>
          <w:color w:val="CC0000"/>
        </w:rPr>
        <w:pPrChange w:id="116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17" w:author="조경문" w:date="2018-03-09T13:38:00Z"/>
          <w:rFonts w:ascii="굴림" w:eastAsia="굴림" w:hAnsi="굴림"/>
          <w:b/>
          <w:color w:val="CC0000"/>
        </w:rPr>
        <w:pPrChange w:id="118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19" w:author="조경문" w:date="2018-03-09T13:38:00Z"/>
          <w:rFonts w:ascii="굴림" w:eastAsia="굴림" w:hAnsi="굴림"/>
          <w:b/>
          <w:color w:val="CC0000"/>
        </w:rPr>
        <w:pPrChange w:id="120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21" w:author="조경문" w:date="2018-03-09T13:38:00Z"/>
          <w:rFonts w:ascii="굴림" w:eastAsia="굴림" w:hAnsi="굴림"/>
          <w:b/>
          <w:color w:val="CC0000"/>
        </w:rPr>
        <w:pPrChange w:id="122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23" w:author="조경문" w:date="2018-03-09T13:38:00Z"/>
          <w:rFonts w:ascii="굴림" w:eastAsia="굴림" w:hAnsi="굴림"/>
          <w:b/>
          <w:color w:val="CC0000"/>
        </w:rPr>
        <w:pPrChange w:id="124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25" w:author="조경문" w:date="2018-03-09T13:38:00Z"/>
          <w:rFonts w:ascii="굴림" w:eastAsia="굴림" w:hAnsi="굴림"/>
          <w:b/>
          <w:color w:val="CC0000"/>
        </w:rPr>
        <w:pPrChange w:id="126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27" w:author="조경문" w:date="2018-03-09T13:38:00Z"/>
          <w:rFonts w:ascii="굴림" w:eastAsia="굴림" w:hAnsi="굴림"/>
          <w:b/>
          <w:color w:val="CC0000"/>
        </w:rPr>
        <w:pPrChange w:id="128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29" w:author="조경문" w:date="2018-03-09T13:38:00Z"/>
          <w:rFonts w:ascii="굴림" w:eastAsia="굴림" w:hAnsi="굴림"/>
          <w:b/>
          <w:color w:val="CC0000"/>
        </w:rPr>
        <w:pPrChange w:id="130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31" w:author="조경문" w:date="2018-03-09T13:38:00Z"/>
          <w:rFonts w:ascii="굴림" w:eastAsia="굴림" w:hAnsi="굴림"/>
          <w:b/>
          <w:color w:val="CC0000"/>
        </w:rPr>
        <w:pPrChange w:id="132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33" w:author="조경문" w:date="2018-03-09T13:38:00Z"/>
          <w:rFonts w:ascii="굴림" w:eastAsia="굴림" w:hAnsi="굴림"/>
          <w:b/>
          <w:color w:val="CC0000"/>
        </w:rPr>
        <w:pPrChange w:id="134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35" w:author="조경문" w:date="2018-03-09T13:38:00Z"/>
          <w:rFonts w:ascii="굴림" w:eastAsia="굴림" w:hAnsi="굴림"/>
          <w:b/>
          <w:color w:val="CC0000"/>
        </w:rPr>
        <w:pPrChange w:id="136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37" w:author="조경문" w:date="2018-03-09T13:38:00Z"/>
          <w:rFonts w:ascii="굴림" w:eastAsia="굴림" w:hAnsi="굴림"/>
          <w:b/>
          <w:color w:val="CC0000"/>
        </w:rPr>
        <w:pPrChange w:id="138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39" w:author="조경문" w:date="2018-03-09T13:38:00Z"/>
          <w:rFonts w:ascii="굴림" w:eastAsia="굴림" w:hAnsi="굴림"/>
          <w:b/>
          <w:color w:val="CC0000"/>
        </w:rPr>
        <w:pPrChange w:id="140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41" w:author="조경문" w:date="2018-03-09T13:38:00Z"/>
          <w:rFonts w:ascii="굴림" w:eastAsia="굴림" w:hAnsi="굴림"/>
          <w:b/>
          <w:color w:val="CC0000"/>
        </w:rPr>
        <w:pPrChange w:id="142" w:author="조경문" w:date="2018-03-09T13:38:00Z">
          <w:pPr>
            <w:pStyle w:val="Para"/>
          </w:pPr>
        </w:pPrChange>
      </w:pPr>
    </w:p>
    <w:p w:rsidR="00461BC1" w:rsidRDefault="00461BC1" w:rsidP="00461BC1">
      <w:pPr>
        <w:rPr>
          <w:ins w:id="143" w:author="조경문" w:date="2018-03-09T13:38:00Z"/>
          <w:rFonts w:ascii="굴림" w:eastAsia="굴림" w:hAnsi="굴림"/>
          <w:b/>
          <w:color w:val="CC0000"/>
        </w:rPr>
        <w:pPrChange w:id="144" w:author="조경문" w:date="2018-03-09T13:38:00Z">
          <w:pPr>
            <w:pStyle w:val="Para"/>
          </w:pPr>
        </w:pPrChange>
      </w:pPr>
    </w:p>
    <w:p w:rsidR="00EF4E14" w:rsidDel="00461BC1" w:rsidRDefault="00EF4E14" w:rsidP="00461BC1">
      <w:pPr>
        <w:widowControl/>
        <w:wordWrap/>
        <w:autoSpaceDE/>
        <w:autoSpaceDN/>
        <w:jc w:val="left"/>
        <w:rPr>
          <w:del w:id="145" w:author="조경문" w:date="2018-03-09T13:38:00Z"/>
          <w:rFonts w:ascii="굴림" w:eastAsia="굴림" w:hAnsi="굴림" w:cs="Times New Roman" w:hint="eastAsia"/>
          <w:b/>
          <w:color w:val="CC0000"/>
          <w:kern w:val="0"/>
          <w:szCs w:val="20"/>
        </w:rPr>
        <w:pPrChange w:id="146" w:author="조경문" w:date="2018-03-09T13:38:00Z">
          <w:pPr>
            <w:widowControl/>
            <w:wordWrap/>
            <w:autoSpaceDE/>
            <w:autoSpaceDN/>
            <w:jc w:val="left"/>
          </w:pPr>
        </w:pPrChange>
      </w:pPr>
      <w:del w:id="147" w:author="조경문" w:date="2018-03-09T13:38:00Z">
        <w:r w:rsidDel="00461BC1">
          <w:rPr>
            <w:rFonts w:ascii="굴림" w:eastAsia="굴림" w:hAnsi="굴림"/>
            <w:b/>
            <w:color w:val="CC0000"/>
          </w:rPr>
          <w:br w:type="page"/>
        </w:r>
      </w:del>
    </w:p>
    <w:p w:rsidR="00E8457A" w:rsidRPr="008B0810" w:rsidRDefault="00E8457A" w:rsidP="00461BC1">
      <w:pPr>
        <w:rPr>
          <w:rFonts w:ascii="굴림" w:eastAsia="굴림" w:hAnsi="굴림" w:hint="eastAsia"/>
          <w:b/>
          <w:color w:val="CC0000"/>
        </w:rPr>
        <w:pPrChange w:id="148" w:author="조경문" w:date="2018-03-09T13:38:00Z">
          <w:pPr>
            <w:pStyle w:val="Para"/>
          </w:pPr>
        </w:pPrChange>
      </w:pPr>
    </w:p>
    <w:p w:rsidR="00E8457A" w:rsidRPr="008B0810" w:rsidRDefault="00E8457A" w:rsidP="00E8457A">
      <w:pPr>
        <w:pStyle w:val="1"/>
        <w:rPr>
          <w:rFonts w:ascii="돋움" w:eastAsia="돋움" w:hAnsi="돋움" w:cs="바탕"/>
          <w:b/>
        </w:rPr>
      </w:pPr>
      <w:bookmarkStart w:id="149" w:name="_Toc347412199"/>
      <w:r w:rsidRPr="008B0810">
        <w:rPr>
          <w:rFonts w:ascii="돋움" w:eastAsia="돋움" w:hAnsi="돋움" w:hint="eastAsia"/>
          <w:b/>
        </w:rPr>
        <w:lastRenderedPageBreak/>
        <w:t>프로젝트 비용</w:t>
      </w:r>
      <w:bookmarkEnd w:id="149"/>
    </w:p>
    <w:p w:rsidR="00E8457A" w:rsidRDefault="00E8457A" w:rsidP="00E8457A">
      <w:pPr>
        <w:pStyle w:val="Para"/>
        <w:rPr>
          <w:rFonts w:ascii="돋움" w:eastAsia="돋움" w:hAnsi="돋움"/>
          <w:b/>
          <w:color w:val="CC0000"/>
          <w:lang w:eastAsia="ko-KR"/>
        </w:rPr>
      </w:pPr>
    </w:p>
    <w:tbl>
      <w:tblPr>
        <w:tblW w:w="919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9"/>
        <w:gridCol w:w="2628"/>
      </w:tblGrid>
      <w:tr w:rsidR="00EF4E14" w:rsidRPr="00EF4E14" w:rsidTr="008B0810">
        <w:trPr>
          <w:trHeight w:val="280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8B0810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8B0810">
              <w:rPr>
                <w:rFonts w:ascii="ヒラギノ角ゴ Pro W3" w:eastAsia="굴림" w:hAnsi="ヒラギノ角ゴ Pro W3" w:cs="굴림"/>
                <w:b/>
                <w:color w:val="000000"/>
                <w:kern w:val="0"/>
                <w:sz w:val="24"/>
              </w:rPr>
              <w:t>항목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8B0810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8B0810">
              <w:rPr>
                <w:rFonts w:ascii="ヒラギノ角ゴ Pro W3" w:eastAsia="굴림" w:hAnsi="ヒラギノ角ゴ Pro W3" w:cs="굴림"/>
                <w:b/>
                <w:color w:val="000000"/>
                <w:kern w:val="0"/>
                <w:sz w:val="24"/>
              </w:rPr>
              <w:t>예상치</w:t>
            </w:r>
            <w:r w:rsidRPr="008B0810">
              <w:rPr>
                <w:rFonts w:ascii="Apple SD 산돌고딕 Neo 볼드체" w:eastAsia="굴림" w:hAnsi="Apple SD 산돌고딕 Neo 볼드체" w:cs="굴림"/>
                <w:b/>
                <w:color w:val="000000"/>
                <w:kern w:val="0"/>
                <w:sz w:val="24"/>
              </w:rPr>
              <w:t> </w:t>
            </w:r>
            <w:r w:rsidRPr="008B0810">
              <w:rPr>
                <w:rFonts w:ascii="Tipo de letra del sistema Fina" w:eastAsia="굴림" w:hAnsi="Tipo de letra del sistema Fina" w:cs="굴림"/>
                <w:b/>
                <w:bCs/>
                <w:color w:val="000000"/>
                <w:kern w:val="0"/>
                <w:sz w:val="24"/>
              </w:rPr>
              <w:t>(MD)</w:t>
            </w:r>
          </w:p>
        </w:tc>
      </w:tr>
      <w:tr w:rsidR="00EF4E14" w:rsidRPr="00EF4E14" w:rsidTr="008B0810">
        <w:trPr>
          <w:trHeight w:val="270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관련 기술/오픈소스 검색 및 분석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</w:tr>
      <w:tr w:rsidR="00EF4E14" w:rsidRPr="00EF4E14" w:rsidTr="008B0810">
        <w:trPr>
          <w:trHeight w:val="425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어플리케이션 구성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</w:tr>
      <w:tr w:rsidR="00EF4E14" w:rsidRPr="00EF4E14" w:rsidTr="008B0810">
        <w:trPr>
          <w:trHeight w:val="425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Web 구성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EF4E14" w:rsidRPr="00EF4E14" w:rsidTr="008B0810">
        <w:trPr>
          <w:trHeight w:val="425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raspberry pi 구성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EF4E14" w:rsidRPr="00EF4E14" w:rsidTr="008B0810">
        <w:trPr>
          <w:trHeight w:val="335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작은 서버와 End User 연결 구성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EF4E14" w:rsidRPr="00EF4E14" w:rsidTr="008B0810">
        <w:trPr>
          <w:trHeight w:val="305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작은 `서버끼리 </w:t>
            </w:r>
            <w:del w:id="150">
              <w:r w:rsidRPr="00EF4E14" w:rsidDel="00461BC1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delText>연</w:delText>
              </w:r>
            </w:del>
            <w:ins w:id="151" w:author="조경문" w:date="2018-03-09T13:38:00Z">
              <w:r w:rsidRPr="00EF4E14">
                <w:rPr>
                  <w:rFonts w:ascii="맑은 고딕" w:eastAsia="맑은 고딕" w:hAnsi="맑은 고딕" w:cs="굴림" w:hint="eastAsia"/>
                  <w:color w:val="000000"/>
                  <w:kern w:val="0"/>
                  <w:sz w:val="22"/>
                </w:rPr>
                <w:t>결</w:t>
              </w:r>
            </w:ins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 구성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</w:tr>
      <w:tr w:rsidR="00EF4E14" w:rsidRPr="00EF4E14" w:rsidTr="008B0810">
        <w:trPr>
          <w:trHeight w:val="290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메인 서버와 앱 연결 구성(컨텐츠 요청 및 전송)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</w:tr>
      <w:tr w:rsidR="00EF4E14" w:rsidRPr="00EF4E14" w:rsidTr="008B0810">
        <w:trPr>
          <w:trHeight w:val="331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메인 서버 구성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EF4E14" w:rsidRPr="00EF4E14" w:rsidTr="008B0810">
        <w:trPr>
          <w:trHeight w:val="350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개발자 Tool 개발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</w:tr>
      <w:tr w:rsidR="00EF4E14" w:rsidRPr="00EF4E14" w:rsidTr="008B0810">
        <w:trPr>
          <w:trHeight w:val="375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개발자 -&gt; 메인 서버 컨텐츠 업로드 기능 구현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</w:tr>
      <w:tr w:rsidR="00EF4E14" w:rsidRPr="00EF4E14" w:rsidTr="008B0810">
        <w:trPr>
          <w:trHeight w:val="375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컨텐츠 테스트 개발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EF4E14" w:rsidRPr="00EF4E14" w:rsidTr="008B0810">
        <w:trPr>
          <w:trHeight w:val="375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랭킹 서버 구성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EF4E14" w:rsidRPr="00EF4E14" w:rsidTr="008B0810">
        <w:trPr>
          <w:trHeight w:val="375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보고서 작성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EF4E14" w:rsidRPr="00EF4E14" w:rsidTr="008B0810">
        <w:trPr>
          <w:trHeight w:val="375"/>
          <w:jc w:val="center"/>
        </w:trPr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합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380</w:t>
            </w:r>
          </w:p>
        </w:tc>
      </w:tr>
    </w:tbl>
    <w:p w:rsidR="00EF4E14" w:rsidRDefault="00EF4E14" w:rsidP="00E8457A">
      <w:pPr>
        <w:pStyle w:val="Para"/>
        <w:rPr>
          <w:rFonts w:eastAsia="바탕"/>
          <w:lang w:eastAsia="ko-KR"/>
        </w:rPr>
      </w:pPr>
    </w:p>
    <w:p w:rsidR="00EF4E14" w:rsidRPr="005C70BA" w:rsidRDefault="00EF4E14" w:rsidP="00E8457A">
      <w:pPr>
        <w:pStyle w:val="Para"/>
        <w:rPr>
          <w:rFonts w:eastAsia="바탕"/>
          <w:lang w:eastAsia="ko-KR"/>
        </w:rPr>
      </w:pPr>
    </w:p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8B0810" w:rsidRDefault="00E8457A" w:rsidP="00E8457A">
      <w:pPr>
        <w:pStyle w:val="1"/>
        <w:rPr>
          <w:rFonts w:ascii="돋움" w:eastAsia="돋움" w:hAnsi="돋움" w:cs="바탕"/>
          <w:b/>
        </w:rPr>
      </w:pPr>
      <w:bookmarkStart w:id="152" w:name="_Toc347412200"/>
      <w:r w:rsidRPr="008B0810"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152"/>
    </w:p>
    <w:p w:rsidR="00E8457A" w:rsidRPr="000374A6" w:rsidRDefault="00E8457A" w:rsidP="000374A6">
      <w:pPr>
        <w:pStyle w:val="2"/>
        <w:spacing w:after="240"/>
      </w:pPr>
      <w:r>
        <w:rPr>
          <w:rFonts w:hint="eastAsia"/>
        </w:rPr>
        <w:t xml:space="preserve"> </w:t>
      </w:r>
      <w:bookmarkStart w:id="153" w:name="_Toc347412201"/>
      <w:r>
        <w:rPr>
          <w:rFonts w:hint="eastAsia"/>
        </w:rPr>
        <w:t>개발 일정</w:t>
      </w:r>
      <w:bookmarkEnd w:id="153"/>
    </w:p>
    <w:p w:rsidR="000374A6" w:rsidRDefault="000374A6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tbl>
      <w:tblPr>
        <w:tblW w:w="9356" w:type="dxa"/>
        <w:tblInd w:w="-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543"/>
        <w:gridCol w:w="850"/>
        <w:gridCol w:w="851"/>
        <w:gridCol w:w="850"/>
        <w:gridCol w:w="851"/>
        <w:gridCol w:w="850"/>
        <w:gridCol w:w="1134"/>
      </w:tblGrid>
      <w:tr w:rsidR="000374A6" w:rsidRPr="000374A6" w:rsidTr="0018293F">
        <w:trPr>
          <w:trHeight w:val="380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374A6" w:rsidRPr="000374A6" w:rsidRDefault="000374A6" w:rsidP="000374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374A6" w:rsidRPr="000374A6" w:rsidRDefault="000374A6" w:rsidP="000374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세부내용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374A6" w:rsidRPr="000374A6" w:rsidRDefault="000374A6" w:rsidP="000374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Tipo de letra del sistema Fina" w:eastAsia="굴림" w:hAnsi="Tipo de letra del sistema Fina" w:cs="굴림"/>
                <w:b/>
                <w:bCs/>
                <w:color w:val="000000"/>
                <w:kern w:val="0"/>
                <w:szCs w:val="20"/>
              </w:rPr>
              <w:t>1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374A6" w:rsidRPr="000374A6" w:rsidRDefault="000374A6" w:rsidP="000374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Tipo de letra del sistema Fina" w:eastAsia="굴림" w:hAnsi="Tipo de letra del sistema Fina" w:cs="굴림"/>
                <w:b/>
                <w:bCs/>
                <w:color w:val="000000"/>
                <w:kern w:val="0"/>
                <w:szCs w:val="20"/>
              </w:rPr>
              <w:t>2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374A6" w:rsidRPr="000374A6" w:rsidRDefault="000374A6" w:rsidP="000374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Tipo de letra del sistema Fina" w:eastAsia="굴림" w:hAnsi="Tipo de letra del sistema Fina" w:cs="굴림"/>
                <w:b/>
                <w:bCs/>
                <w:color w:val="000000"/>
                <w:kern w:val="0"/>
                <w:szCs w:val="20"/>
              </w:rPr>
              <w:t>3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374A6" w:rsidRPr="000374A6" w:rsidRDefault="000374A6" w:rsidP="000374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Tipo de letra del sistema Fina" w:eastAsia="굴림" w:hAnsi="Tipo de letra del sistema Fina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374A6" w:rsidRPr="000374A6" w:rsidRDefault="000374A6" w:rsidP="000374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Tipo de letra del sistema Fina" w:eastAsia="굴림" w:hAnsi="Tipo de letra del sistema Fina" w:cs="굴림"/>
                <w:b/>
                <w:bCs/>
                <w:color w:val="000000"/>
                <w:kern w:val="0"/>
                <w:szCs w:val="20"/>
              </w:rPr>
              <w:t>5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374A6" w:rsidRPr="000374A6" w:rsidRDefault="000374A6" w:rsidP="000374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비고</w:t>
            </w:r>
          </w:p>
        </w:tc>
      </w:tr>
      <w:tr w:rsidR="0018293F" w:rsidRPr="000374A6" w:rsidTr="0018293F">
        <w:trPr>
          <w:trHeight w:val="285"/>
        </w:trPr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요구사항분석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아이디어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left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  <w:tr w:rsidR="0018293F" w:rsidRPr="000374A6" w:rsidTr="0018293F">
        <w:trPr>
          <w:trHeight w:val="275"/>
        </w:trPr>
        <w:tc>
          <w:tcPr>
            <w:tcW w:w="1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주제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선정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293F" w:rsidRPr="000374A6" w:rsidRDefault="0018293F" w:rsidP="000374A6">
            <w:pPr>
              <w:widowControl/>
              <w:wordWrap/>
              <w:autoSpaceDE/>
              <w:autoSpaceDN/>
              <w:jc w:val="left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  <w:tr w:rsidR="0018293F" w:rsidRPr="000374A6" w:rsidTr="0018293F">
        <w:trPr>
          <w:trHeight w:val="285"/>
        </w:trPr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관련분야연구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주요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기술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(App, Web, raspberry pi</w:t>
            </w:r>
            <w:r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, main server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)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연구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  <w:tr w:rsidR="0018293F" w:rsidRPr="000374A6" w:rsidTr="0018293F">
        <w:trPr>
          <w:trHeight w:val="510"/>
        </w:trPr>
        <w:tc>
          <w:tcPr>
            <w:tcW w:w="1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관련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기술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및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오픈소스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검색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  <w:tr w:rsidR="0018293F" w:rsidRPr="000374A6" w:rsidTr="0018293F">
        <w:trPr>
          <w:trHeight w:val="285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시스템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  <w:tr w:rsidR="0018293F" w:rsidRPr="000374A6" w:rsidTr="0018293F">
        <w:trPr>
          <w:trHeight w:val="520"/>
        </w:trPr>
        <w:tc>
          <w:tcPr>
            <w:tcW w:w="14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System Font Regular" w:eastAsia="굴림" w:hAnsi="System Font Regular" w:cs="굴림"/>
                <w:color w:val="000000"/>
                <w:kern w:val="0"/>
                <w:szCs w:val="20"/>
              </w:rPr>
              <w:t>end user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와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작은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 xml:space="preserve"> 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서버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연결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  <w:tr w:rsidR="0018293F" w:rsidRPr="000374A6" w:rsidTr="0018293F">
        <w:trPr>
          <w:trHeight w:val="275"/>
        </w:trPr>
        <w:tc>
          <w:tcPr>
            <w:tcW w:w="14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서버와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개발자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연결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  <w:tr w:rsidR="0018293F" w:rsidRPr="000374A6" w:rsidTr="0018293F">
        <w:trPr>
          <w:trHeight w:val="275"/>
        </w:trPr>
        <w:tc>
          <w:tcPr>
            <w:tcW w:w="142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개발자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System Font Regular" w:eastAsia="굴림" w:hAnsi="System Font Regular" w:cs="굴림"/>
                <w:color w:val="000000"/>
                <w:kern w:val="0"/>
                <w:szCs w:val="20"/>
              </w:rPr>
              <w:t xml:space="preserve">tool 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  <w:tr w:rsidR="0018293F" w:rsidRPr="000374A6" w:rsidTr="0018293F">
        <w:trPr>
          <w:trHeight w:val="275"/>
        </w:trPr>
        <w:tc>
          <w:tcPr>
            <w:tcW w:w="14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제공할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컨텐츠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  <w:tr w:rsidR="0018293F" w:rsidRPr="000374A6" w:rsidTr="0018293F">
        <w:trPr>
          <w:trHeight w:val="285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시스템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  <w:tr w:rsidR="0018293F" w:rsidRPr="000374A6" w:rsidTr="0018293F">
        <w:trPr>
          <w:trHeight w:val="285"/>
        </w:trPr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최종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발표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발표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준비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및</w:t>
            </w:r>
            <w:r w:rsidRPr="000374A6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0374A6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발표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center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8293F" w:rsidRPr="000374A6" w:rsidRDefault="0018293F" w:rsidP="0018293F">
            <w:pPr>
              <w:widowControl/>
              <w:wordWrap/>
              <w:autoSpaceDE/>
              <w:autoSpaceDN/>
              <w:jc w:val="left"/>
              <w:rPr>
                <w:rFonts w:ascii="System Font Regular" w:eastAsia="굴림" w:hAnsi="System Font Regular" w:cs="굴림" w:hint="eastAsia"/>
                <w:color w:val="000000"/>
                <w:kern w:val="0"/>
                <w:szCs w:val="20"/>
              </w:rPr>
            </w:pPr>
          </w:p>
        </w:tc>
      </w:tr>
    </w:tbl>
    <w:p w:rsidR="000374A6" w:rsidRPr="000374A6" w:rsidRDefault="000374A6" w:rsidP="000374A6">
      <w:pPr>
        <w:widowControl/>
        <w:wordWrap/>
        <w:autoSpaceDE/>
        <w:autoSpaceDN/>
        <w:ind w:left="600"/>
        <w:jc w:val="left"/>
        <w:rPr>
          <w:rFonts w:ascii="Tipo de letra del sistema Fina" w:eastAsia="굴림" w:hAnsi="Tipo de letra del sistema Fina" w:cs="굴림" w:hint="eastAsia"/>
          <w:b/>
          <w:bCs/>
          <w:color w:val="F6000A"/>
          <w:kern w:val="0"/>
          <w:szCs w:val="2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CA65F5" w:rsidRPr="00C82E1A" w:rsidRDefault="00A204CF" w:rsidP="00C82E1A">
      <w:pPr>
        <w:pStyle w:val="2"/>
        <w:spacing w:after="240"/>
      </w:pPr>
      <w:bookmarkStart w:id="154" w:name="_Toc347412202"/>
      <w:r>
        <w:rPr>
          <w:rFonts w:hint="eastAsia"/>
        </w:rPr>
        <w:t>일정</w:t>
      </w:r>
      <w:r w:rsidR="003816BE">
        <w:rPr>
          <w:rFonts w:hint="eastAsia"/>
        </w:rPr>
        <w:t xml:space="preserve"> </w:t>
      </w:r>
      <w:r>
        <w:rPr>
          <w:rFonts w:hint="eastAsia"/>
        </w:rPr>
        <w:t>별 주요 산출물</w:t>
      </w:r>
      <w:bookmarkEnd w:id="154"/>
    </w:p>
    <w:tbl>
      <w:tblPr>
        <w:tblpPr w:leftFromText="142" w:rightFromText="142" w:vertAnchor="text" w:horzAnchor="page" w:tblpXSpec="center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8B081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8B081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Default="00C82E1A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C82E1A" w:rsidRDefault="00C82E1A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자료 수집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</w:t>
            </w:r>
            <w:proofErr w:type="gramEnd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C82E1A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2018-01-22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C93560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</w:t>
            </w:r>
            <w:r w:rsidR="00C82E1A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</w:t>
            </w:r>
            <w:r w:rsidR="00C82E1A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9</w:t>
            </w:r>
          </w:p>
        </w:tc>
      </w:tr>
      <w:tr w:rsidR="00CA65F5" w:rsidTr="008B081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:rsidR="00CA65F5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82E1A" w:rsidP="00C82E1A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작은</w:t>
            </w:r>
            <w:r w:rsidR="003816BE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서버 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&amp;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엔드</w:t>
            </w:r>
            <w:r w:rsidR="003816BE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유저 연동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C93560" w:rsidRPr="0066431A" w:rsidRDefault="00C82E1A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작은</w:t>
            </w:r>
            <w:r w:rsidR="003816BE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서버와 엔드</w:t>
            </w:r>
            <w:r w:rsidR="003816BE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유저 연결 구축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65F5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</w:t>
            </w:r>
            <w:r w:rsidR="00C82E1A">
              <w:rPr>
                <w:rFonts w:ascii="굴림" w:eastAsia="굴림" w:hAnsi="굴림"/>
                <w:sz w:val="20"/>
                <w:lang w:val="en-GB" w:eastAsia="ko-KR"/>
              </w:rPr>
              <w:t>8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-03-09</w:t>
            </w:r>
          </w:p>
        </w:tc>
        <w:tc>
          <w:tcPr>
            <w:tcW w:w="1418" w:type="dxa"/>
            <w:vAlign w:val="center"/>
          </w:tcPr>
          <w:p w:rsidR="00CA65F5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</w:t>
            </w:r>
            <w:r w:rsidR="00C82E1A">
              <w:rPr>
                <w:rFonts w:ascii="굴림" w:eastAsia="굴림" w:hAnsi="굴림"/>
                <w:sz w:val="20"/>
                <w:lang w:val="en-GB" w:eastAsia="ko-KR"/>
              </w:rPr>
              <w:t>8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-03-20</w:t>
            </w:r>
          </w:p>
        </w:tc>
      </w:tr>
      <w:tr w:rsidR="00C93560" w:rsidTr="008B081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82E1A" w:rsidRDefault="00C82E1A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메인</w:t>
            </w:r>
            <w:r w:rsidR="003816BE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서버 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&amp;&amp;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앱 구축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점검표</w:t>
            </w:r>
            <w:proofErr w:type="spellEnd"/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</w:t>
            </w:r>
            <w:r w:rsidR="00C82E1A">
              <w:rPr>
                <w:rFonts w:ascii="굴림" w:eastAsia="굴림" w:hAnsi="굴림"/>
                <w:sz w:val="20"/>
                <w:lang w:val="en-GB" w:eastAsia="ko-KR"/>
              </w:rPr>
              <w:t>8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-0</w:t>
            </w:r>
            <w:r w:rsidR="00C82E1A">
              <w:rPr>
                <w:rFonts w:ascii="굴림" w:eastAsia="굴림" w:hAnsi="굴림"/>
                <w:sz w:val="20"/>
                <w:lang w:val="en-GB" w:eastAsia="ko-KR"/>
              </w:rPr>
              <w:t>3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-</w:t>
            </w:r>
            <w:r w:rsidR="00C82E1A">
              <w:rPr>
                <w:rFonts w:ascii="굴림" w:eastAsia="굴림" w:hAnsi="굴림"/>
                <w:sz w:val="20"/>
                <w:lang w:val="en-GB" w:eastAsia="ko-KR"/>
              </w:rPr>
              <w:t>21</w:t>
            </w:r>
          </w:p>
        </w:tc>
        <w:tc>
          <w:tcPr>
            <w:tcW w:w="1418" w:type="dxa"/>
            <w:vAlign w:val="center"/>
          </w:tcPr>
          <w:p w:rsidR="00C93560" w:rsidRPr="0066431A" w:rsidRDefault="00C82E1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8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-0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4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14</w:t>
            </w:r>
          </w:p>
        </w:tc>
      </w:tr>
      <w:tr w:rsidR="00C93560" w:rsidTr="008B081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lastRenderedPageBreak/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82E1A" w:rsidRDefault="00C82E1A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컨텐츠 개발자 툴 개발 완료</w:t>
            </w:r>
          </w:p>
          <w:p w:rsidR="00C82E1A" w:rsidRDefault="00C82E1A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메인</w:t>
            </w:r>
            <w:r w:rsidR="003816BE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서버&amp;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앱 연동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C93560" w:rsidRPr="00C82E1A" w:rsidRDefault="00C93560" w:rsidP="00C82E1A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C82E1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018-04-15</w:t>
            </w:r>
          </w:p>
        </w:tc>
        <w:tc>
          <w:tcPr>
            <w:tcW w:w="1418" w:type="dxa"/>
            <w:vAlign w:val="center"/>
          </w:tcPr>
          <w:p w:rsidR="00C93560" w:rsidRPr="0066431A" w:rsidRDefault="00C82E1A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018-05-19</w:t>
            </w:r>
          </w:p>
        </w:tc>
      </w:tr>
      <w:tr w:rsidR="00C82E1A" w:rsidTr="008B081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82E1A" w:rsidRDefault="00C82E1A" w:rsidP="00C82E1A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82E1A" w:rsidRDefault="00C82E1A" w:rsidP="00C82E1A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82E1A" w:rsidRPr="00C93560" w:rsidRDefault="00C82E1A" w:rsidP="00C82E1A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 w:rsidR="00560EF7"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="00BC674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메인</w:t>
            </w:r>
            <w:r w:rsidR="003816BE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  <w:r w:rsidR="00BC674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서버와 연동되는 </w:t>
            </w:r>
            <w:r w:rsidR="00560EF7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작은 서버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2E1A" w:rsidRPr="0066431A" w:rsidRDefault="00C82E1A" w:rsidP="00C82E1A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018-04-15</w:t>
            </w:r>
          </w:p>
        </w:tc>
        <w:tc>
          <w:tcPr>
            <w:tcW w:w="1418" w:type="dxa"/>
            <w:vAlign w:val="center"/>
          </w:tcPr>
          <w:p w:rsidR="00C82E1A" w:rsidRPr="0066431A" w:rsidRDefault="00C82E1A" w:rsidP="00C82E1A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018-05-20</w:t>
            </w:r>
          </w:p>
        </w:tc>
      </w:tr>
      <w:tr w:rsidR="00C82E1A" w:rsidTr="008B081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82E1A" w:rsidRDefault="00C82E1A" w:rsidP="00C82E1A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82E1A" w:rsidRDefault="00C82E1A" w:rsidP="00C82E1A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C82E1A" w:rsidRPr="00C93560" w:rsidRDefault="00C82E1A" w:rsidP="00C82E1A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 w:rsidR="00BC6740"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proofErr w:type="spellStart"/>
            <w:r w:rsidR="00BC674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최종본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C82E1A" w:rsidRPr="0066431A" w:rsidRDefault="00C82E1A" w:rsidP="00C82E1A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018-05-21</w:t>
            </w:r>
          </w:p>
        </w:tc>
        <w:tc>
          <w:tcPr>
            <w:tcW w:w="1418" w:type="dxa"/>
            <w:vAlign w:val="center"/>
          </w:tcPr>
          <w:p w:rsidR="00C82E1A" w:rsidRPr="0066431A" w:rsidRDefault="00C82E1A" w:rsidP="00C82E1A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018-05-25</w:t>
            </w:r>
          </w:p>
        </w:tc>
      </w:tr>
      <w:tr w:rsidR="00C82E1A" w:rsidTr="008B081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82E1A" w:rsidRDefault="00C82E1A" w:rsidP="00C82E1A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82E1A" w:rsidRPr="00C93560" w:rsidRDefault="00C82E1A" w:rsidP="00C82E1A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C82E1A" w:rsidRDefault="00C82E1A" w:rsidP="00C82E1A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 w:rsidR="00BC6740"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  <w:r w:rsidR="00BC674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최종보고서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2E1A" w:rsidRPr="0066431A" w:rsidRDefault="00C82E1A" w:rsidP="00C82E1A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018-05-20</w:t>
            </w:r>
          </w:p>
        </w:tc>
        <w:tc>
          <w:tcPr>
            <w:tcW w:w="1418" w:type="dxa"/>
          </w:tcPr>
          <w:p w:rsidR="00C82E1A" w:rsidRPr="0066431A" w:rsidRDefault="00C82E1A" w:rsidP="00C82E1A">
            <w:pPr>
              <w:pStyle w:val="Tableau"/>
              <w:ind w:left="0" w:firstLineChars="100" w:firstLine="2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2018-05-24</w:t>
            </w:r>
          </w:p>
        </w:tc>
      </w:tr>
    </w:tbl>
    <w:p w:rsidR="00CA65F5" w:rsidDel="00461BC1" w:rsidRDefault="00CA65F5">
      <w:pPr>
        <w:widowControl/>
        <w:wordWrap/>
        <w:autoSpaceDE/>
        <w:autoSpaceDN/>
        <w:jc w:val="left"/>
        <w:rPr>
          <w:del w:id="155" w:author="조경문" w:date="2018-03-09T13:38:00Z"/>
          <w:rFonts w:ascii="돋움" w:eastAsia="돋움" w:hAnsi="돋움" w:cs="Times New Roman"/>
          <w:b/>
          <w:sz w:val="28"/>
          <w:szCs w:val="24"/>
        </w:rPr>
      </w:pPr>
    </w:p>
    <w:p w:rsidR="008B0810" w:rsidRDefault="008B0810">
      <w:pPr>
        <w:widowControl/>
        <w:wordWrap/>
        <w:autoSpaceDE/>
        <w:autoSpaceDN/>
        <w:jc w:val="left"/>
        <w:rPr>
          <w:rFonts w:ascii="돋움" w:eastAsia="돋움" w:hAnsi="돋움" w:cs="Times New Roman" w:hint="eastAsia"/>
          <w:b/>
          <w:sz w:val="28"/>
          <w:szCs w:val="24"/>
        </w:rPr>
      </w:pPr>
    </w:p>
    <w:p w:rsidR="00E8457A" w:rsidRPr="00F635C9" w:rsidRDefault="00E8457A" w:rsidP="00A204CF">
      <w:pPr>
        <w:pStyle w:val="2"/>
        <w:spacing w:after="240"/>
      </w:pPr>
      <w:bookmarkStart w:id="156" w:name="_Toc347412203"/>
      <w:r>
        <w:rPr>
          <w:rFonts w:hint="eastAsia"/>
        </w:rPr>
        <w:t>인력자원 투입계획</w:t>
      </w:r>
      <w:bookmarkEnd w:id="156"/>
    </w:p>
    <w:p w:rsidR="00E8457A" w:rsidRDefault="00E8457A" w:rsidP="00E8457A">
      <w:pPr>
        <w:pStyle w:val="Para"/>
        <w:rPr>
          <w:rFonts w:ascii="굴림" w:hAnsi="굴림"/>
          <w:i/>
          <w:color w:val="0000FF"/>
        </w:rPr>
      </w:pPr>
    </w:p>
    <w:tbl>
      <w:tblPr>
        <w:tblW w:w="9356" w:type="dxa"/>
        <w:tblInd w:w="-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3582"/>
        <w:gridCol w:w="1215"/>
        <w:gridCol w:w="1215"/>
        <w:gridCol w:w="2310"/>
      </w:tblGrid>
      <w:tr w:rsidR="00EF4E14" w:rsidRPr="00EF4E14" w:rsidTr="008B0810">
        <w:trPr>
          <w:trHeight w:val="330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 w:after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 w:after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 w:val="22"/>
              </w:rPr>
              <w:t>개발항목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 w:after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 w:val="22"/>
              </w:rPr>
              <w:t>시작일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 w:after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 w:val="22"/>
              </w:rPr>
              <w:t>종료일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EF4E14" w:rsidRDefault="00EF4E14" w:rsidP="00EF4E14">
            <w:pPr>
              <w:widowControl/>
              <w:wordWrap/>
              <w:autoSpaceDE/>
              <w:autoSpaceDN/>
              <w:spacing w:before="120" w:after="120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 w:val="22"/>
              </w:rPr>
              <w:t>총개발일</w:t>
            </w:r>
            <w:r w:rsidRPr="00EF4E14">
              <w:rPr>
                <w:rFonts w:ascii="Tipo de letra del sistema Fina" w:eastAsia="굴림" w:hAnsi="Tipo de letra del sistema Fina" w:cs="굴림"/>
                <w:b/>
                <w:bCs/>
                <w:color w:val="000000"/>
                <w:kern w:val="0"/>
                <w:sz w:val="22"/>
              </w:rPr>
              <w:t>(MD)</w:t>
            </w:r>
          </w:p>
        </w:tc>
      </w:tr>
      <w:tr w:rsidR="00EF4E14" w:rsidRPr="00EF4E14" w:rsidTr="008B0810">
        <w:trPr>
          <w:trHeight w:val="310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8B0810" w:rsidRDefault="00EF4E14" w:rsidP="00EF4E14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조경문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8B0810" w:rsidRDefault="00EF4E14" w:rsidP="00EF4E14">
            <w:pPr>
              <w:widowControl/>
              <w:wordWrap/>
              <w:autoSpaceDE/>
              <w:autoSpaceDN/>
              <w:spacing w:before="60" w:after="60"/>
              <w:ind w:left="114"/>
              <w:jc w:val="left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메인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App</w:t>
            </w:r>
            <w:r w:rsidR="006B1A77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,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 xml:space="preserve"> </w:t>
            </w:r>
            <w:r w:rsidR="006B1A77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Web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8B0810" w:rsidRDefault="00EF4E14" w:rsidP="00EF4E14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2018-03-07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EF4E14" w:rsidRPr="008B0810" w:rsidRDefault="00EF4E14" w:rsidP="00EF4E14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2018-03-30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F4E14" w:rsidRPr="008B0810" w:rsidRDefault="00EF4E14" w:rsidP="00EF4E14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</w:p>
        </w:tc>
      </w:tr>
      <w:tr w:rsidR="003816BE" w:rsidRPr="00EF4E14" w:rsidTr="008B0810">
        <w:trPr>
          <w:trHeight w:val="310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조경문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left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proofErr w:type="gramStart"/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메인</w:t>
            </w:r>
            <w:r w:rsidR="006B1A77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 xml:space="preserve"> </w:t>
            </w:r>
            <w:r w:rsidR="006B1A77"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raspberry</w:t>
            </w:r>
            <w:proofErr w:type="gramEnd"/>
            <w:r w:rsidR="006B1A77" w:rsidRPr="00EF4E1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pi 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2018-03-07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2018-03-30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</w:p>
        </w:tc>
      </w:tr>
      <w:tr w:rsidR="003816BE" w:rsidRPr="00EF4E14" w:rsidTr="008B0810">
        <w:trPr>
          <w:trHeight w:val="480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proofErr w:type="spellStart"/>
            <w:r w:rsidRPr="008B0810"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박주언</w:t>
            </w:r>
            <w:proofErr w:type="spellEnd"/>
            <w:r w:rsidR="006B1A77"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 xml:space="preserve">, </w:t>
            </w:r>
            <w:r w:rsidR="006B1A77"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강현구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left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메인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 xml:space="preserve"> 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서버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구성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2018-03-07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2018-04-01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</w:p>
        </w:tc>
      </w:tr>
      <w:tr w:rsidR="003816BE" w:rsidRPr="00EF4E14" w:rsidTr="008B0810">
        <w:trPr>
          <w:trHeight w:val="480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proofErr w:type="spellStart"/>
            <w:r w:rsidRPr="008B0810"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박주언</w:t>
            </w:r>
            <w:proofErr w:type="spellEnd"/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left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작은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 xml:space="preserve"> 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서버와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 xml:space="preserve"> end user 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연결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2018-03-07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2018-03-30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</w:p>
        </w:tc>
      </w:tr>
      <w:tr w:rsidR="003816BE" w:rsidRPr="00EF4E14" w:rsidTr="008B0810">
        <w:trPr>
          <w:trHeight w:val="520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강현구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left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메인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 xml:space="preserve"> 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서버와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작은</w:t>
            </w:r>
            <w:r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 xml:space="preserve"> 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서버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연결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2018-04-01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2018-05-10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</w:p>
        </w:tc>
      </w:tr>
      <w:tr w:rsidR="003816BE" w:rsidRPr="00EF4E14" w:rsidTr="008B0810">
        <w:trPr>
          <w:trHeight w:val="320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송민석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left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컨텐츠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만들기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2018-03-07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2018-05-10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816BE" w:rsidRPr="008B0810" w:rsidRDefault="003816BE" w:rsidP="003816BE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</w:p>
        </w:tc>
      </w:tr>
      <w:tr w:rsidR="006B1A77" w:rsidRPr="00EF4E14" w:rsidTr="008B0810">
        <w:trPr>
          <w:trHeight w:val="320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1A77" w:rsidRPr="008B0810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  <w:t>송민석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1A77" w:rsidRPr="008B0810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left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개발자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 xml:space="preserve"> tool 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만들기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및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메인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서버로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업로드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 </w:t>
            </w: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1A77" w:rsidRPr="008B0810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2018-03-07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1A77" w:rsidRPr="008B0810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  <w:r w:rsidRPr="008B0810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2018-04-20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1A77" w:rsidRPr="008B0810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ヒラギノ角ゴ Pro W3" w:eastAsia="굴림" w:hAnsi="ヒラギノ角ゴ Pro W3" w:cs="굴림" w:hint="eastAsia"/>
                <w:color w:val="000000"/>
                <w:kern w:val="0"/>
                <w:szCs w:val="20"/>
              </w:rPr>
            </w:pPr>
          </w:p>
        </w:tc>
      </w:tr>
      <w:tr w:rsidR="006B1A77" w:rsidRPr="00EF4E14" w:rsidTr="008B0810">
        <w:trPr>
          <w:trHeight w:val="320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B1A77" w:rsidRPr="008B0810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새굴림" w:eastAsia="새굴림" w:hAnsi="새굴림" w:cs="굴림"/>
                <w:kern w:val="0"/>
                <w:sz w:val="24"/>
                <w:szCs w:val="24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전체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B1A77" w:rsidRPr="00EF4E14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구현</w:t>
            </w:r>
            <w:r w:rsidRPr="00EF4E14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한</w:t>
            </w:r>
            <w:r w:rsidRPr="00EF4E14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것</w:t>
            </w:r>
            <w:r w:rsidRPr="00EF4E14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연동</w:t>
            </w:r>
            <w:r w:rsidRPr="00EF4E14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후</w:t>
            </w:r>
            <w:r w:rsidRPr="00EF4E14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테스트</w:t>
            </w:r>
            <w:r w:rsidRPr="00EF4E14">
              <w:rPr>
                <w:rFonts w:ascii="System Font Italic" w:eastAsia="굴림" w:hAnsi="System Font Italic" w:cs="굴림"/>
                <w:color w:val="000000"/>
                <w:kern w:val="0"/>
                <w:szCs w:val="20"/>
              </w:rPr>
              <w:t xml:space="preserve">/ 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수정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B1A77" w:rsidRPr="00EF4E14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System Font Regular" w:eastAsia="굴림" w:hAnsi="System Font Regular" w:cs="굴림"/>
                <w:color w:val="000000"/>
                <w:kern w:val="0"/>
                <w:szCs w:val="20"/>
              </w:rPr>
              <w:t>2018-05-10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B1A77" w:rsidRPr="00EF4E14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System Font Regular" w:eastAsia="굴림" w:hAnsi="System Font Regular" w:cs="굴림"/>
                <w:color w:val="000000"/>
                <w:kern w:val="0"/>
                <w:szCs w:val="20"/>
              </w:rPr>
              <w:t>2018-05-28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1A77" w:rsidRPr="00EF4E14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6B1A77" w:rsidRPr="00EF4E14" w:rsidTr="008B0810">
        <w:trPr>
          <w:trHeight w:val="395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B1A77" w:rsidRPr="00EF4E14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전체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B1A77" w:rsidRPr="00EF4E14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발표</w:t>
            </w:r>
            <w:r w:rsidRPr="00EF4E14">
              <w:rPr>
                <w:rFonts w:ascii="Apple SD 산돌고딕 Neo 일반체" w:eastAsia="굴림" w:hAnsi="Apple SD 산돌고딕 Neo 일반체" w:cs="굴림"/>
                <w:color w:val="000000"/>
                <w:kern w:val="0"/>
                <w:szCs w:val="20"/>
              </w:rPr>
              <w:t> </w:t>
            </w:r>
            <w:r w:rsidRPr="00EF4E14">
              <w:rPr>
                <w:rFonts w:ascii="ヒラギノ角ゴ Pro W3" w:eastAsia="굴림" w:hAnsi="ヒラギノ角ゴ Pro W3" w:cs="굴림"/>
                <w:color w:val="000000"/>
                <w:kern w:val="0"/>
                <w:szCs w:val="20"/>
              </w:rPr>
              <w:t>준비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B1A77" w:rsidRPr="00EF4E14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System Font Regular" w:eastAsia="굴림" w:hAnsi="System Font Regular" w:cs="굴림"/>
                <w:color w:val="000000"/>
                <w:kern w:val="0"/>
                <w:szCs w:val="20"/>
              </w:rPr>
              <w:t>2018-05-20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B1A77" w:rsidRPr="00EF4E14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F4E14">
              <w:rPr>
                <w:rFonts w:ascii="System Font Regular" w:eastAsia="굴림" w:hAnsi="System Font Regular" w:cs="굴림"/>
                <w:color w:val="000000"/>
                <w:kern w:val="0"/>
                <w:szCs w:val="20"/>
              </w:rPr>
              <w:t>2018-05-28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B1A77" w:rsidRPr="00EF4E14" w:rsidRDefault="006B1A77" w:rsidP="006B1A77">
            <w:pPr>
              <w:widowControl/>
              <w:wordWrap/>
              <w:autoSpaceDE/>
              <w:autoSpaceDN/>
              <w:spacing w:before="60" w:after="60"/>
              <w:ind w:left="114"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</w:tbl>
    <w:p w:rsidR="00461BC1" w:rsidRDefault="00461BC1" w:rsidP="008B0810">
      <w:pPr>
        <w:pStyle w:val="Para"/>
        <w:ind w:left="0"/>
        <w:rPr>
          <w:rFonts w:ascii="굴림" w:hAnsi="굴림" w:hint="eastAsia"/>
          <w:i/>
          <w:color w:val="0000FF"/>
        </w:rPr>
      </w:pPr>
    </w:p>
    <w:p w:rsidR="00E8457A" w:rsidRPr="00F635C9" w:rsidDel="00461BC1" w:rsidRDefault="00E8457A" w:rsidP="00A204CF">
      <w:pPr>
        <w:pStyle w:val="2"/>
        <w:spacing w:after="240"/>
        <w:rPr>
          <w:del w:id="157" w:author="조경문" w:date="2018-03-09T13:38:00Z"/>
        </w:rPr>
      </w:pPr>
      <w:r>
        <w:rPr>
          <w:rFonts w:hint="eastAsia"/>
        </w:rPr>
        <w:t xml:space="preserve"> </w:t>
      </w:r>
      <w:bookmarkStart w:id="158" w:name="_Toc347412204"/>
      <w:r>
        <w:rPr>
          <w:rFonts w:hint="eastAsia"/>
        </w:rPr>
        <w:t>비 인적자원 투입계획</w:t>
      </w:r>
      <w:bookmarkEnd w:id="158"/>
    </w:p>
    <w:p w:rsidR="00E8457A" w:rsidRDefault="00E8457A" w:rsidP="00461BC1">
      <w:pPr>
        <w:pStyle w:val="2"/>
        <w:spacing w:after="240"/>
        <w:rPr>
          <w:rFonts w:hint="eastAsia"/>
        </w:rPr>
        <w:pPrChange w:id="159" w:author="조경문" w:date="2018-03-09T13:38:00Z">
          <w:pPr>
            <w:ind w:leftChars="300" w:left="600"/>
          </w:pPr>
        </w:pPrChange>
      </w:pPr>
    </w:p>
    <w:tbl>
      <w:tblPr>
        <w:tblW w:w="9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49"/>
      </w:tblGrid>
      <w:tr w:rsidR="00E8457A" w:rsidTr="008B0810">
        <w:trPr>
          <w:jc w:val="center"/>
        </w:trPr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4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F4E14" w:rsidTr="008B0810">
        <w:trPr>
          <w:jc w:val="center"/>
        </w:trPr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F4E14" w:rsidRDefault="00EF4E14" w:rsidP="00EF4E14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개인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노트북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F4E14" w:rsidRDefault="006B1A77" w:rsidP="00EF4E14">
            <w:pPr>
              <w:pStyle w:val="ad"/>
              <w:spacing w:before="60" w:beforeAutospacing="0" w:after="60" w:afterAutospacing="0"/>
              <w:ind w:left="114"/>
            </w:pPr>
            <w:proofErr w:type="spellStart"/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레노버</w:t>
            </w:r>
            <w:proofErr w:type="spellEnd"/>
            <w:r w:rsidR="00EF4E14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EF4E14"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삼성</w:t>
            </w:r>
            <w:r w:rsidR="00EF4E14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EF4E14"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애플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F4E14" w:rsidRPr="008B0810" w:rsidRDefault="00EF4E14" w:rsidP="008B0810">
            <w:pPr>
              <w:pStyle w:val="ad"/>
              <w:spacing w:before="60" w:beforeAutospacing="0" w:after="60" w:afterAutospacing="0"/>
              <w:ind w:left="114"/>
              <w:rPr>
                <w:rFonts w:ascii="System Font Regular" w:hAnsi="System Font Regular" w:hint="eastAsia"/>
                <w:color w:val="000000"/>
                <w:sz w:val="20"/>
                <w:szCs w:val="20"/>
              </w:rPr>
            </w:pPr>
            <w:r>
              <w:rPr>
                <w:rFonts w:ascii="System Font Regular" w:hAnsi="System Font Regular"/>
                <w:color w:val="000000"/>
                <w:sz w:val="20"/>
                <w:szCs w:val="20"/>
              </w:rPr>
              <w:t>2018-01-09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F4E14" w:rsidRPr="008B0810" w:rsidRDefault="00EF4E14" w:rsidP="008B0810">
            <w:pPr>
              <w:pStyle w:val="ad"/>
              <w:spacing w:before="60" w:beforeAutospacing="0" w:after="60" w:afterAutospacing="0"/>
              <w:ind w:left="114"/>
              <w:rPr>
                <w:rFonts w:ascii="System Font Regular" w:hAnsi="System Font Regular" w:hint="eastAsia"/>
                <w:color w:val="000000"/>
                <w:sz w:val="20"/>
                <w:szCs w:val="20"/>
              </w:rPr>
            </w:pPr>
            <w:r>
              <w:rPr>
                <w:rFonts w:ascii="System Font Regular" w:hAnsi="System Font Regular"/>
                <w:color w:val="000000"/>
                <w:sz w:val="20"/>
                <w:szCs w:val="20"/>
              </w:rPr>
              <w:t>2018-05-29</w:t>
            </w:r>
          </w:p>
        </w:tc>
        <w:tc>
          <w:tcPr>
            <w:tcW w:w="214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F4E14" w:rsidRDefault="00EF4E14" w:rsidP="00EF4E14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4E14" w:rsidTr="008B0810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EF4E14" w:rsidRDefault="006B1A77" w:rsidP="00EF4E14">
            <w:pPr>
              <w:pStyle w:val="ad"/>
              <w:spacing w:before="60" w:beforeAutospacing="0" w:after="60" w:afterAutospacing="0"/>
              <w:ind w:left="114"/>
            </w:pPr>
            <w:r w:rsidRPr="00EF4E14">
              <w:rPr>
                <w:rFonts w:ascii="맑은 고딕" w:eastAsia="맑은 고딕" w:hAnsi="맑은 고딕" w:hint="eastAsia"/>
                <w:color w:val="000000"/>
                <w:sz w:val="22"/>
              </w:rPr>
              <w:t>raspberry pi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F4E14" w:rsidRDefault="006B1A77" w:rsidP="00EF4E14">
            <w:pPr>
              <w:pStyle w:val="ad"/>
              <w:spacing w:before="60" w:beforeAutospacing="0" w:after="60" w:afterAutospacing="0"/>
              <w:ind w:left="114"/>
            </w:pPr>
            <w:r w:rsidRPr="00EF4E14">
              <w:rPr>
                <w:rFonts w:ascii="맑은 고딕" w:eastAsia="맑은 고딕" w:hAnsi="맑은 고딕" w:hint="eastAsia"/>
                <w:color w:val="000000"/>
                <w:sz w:val="22"/>
              </w:rPr>
              <w:t>raspberry pi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F4E14" w:rsidRDefault="00EF4E14" w:rsidP="00EF4E14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System Font Regular" w:hAnsi="System Font Regular"/>
                <w:color w:val="000000"/>
                <w:sz w:val="20"/>
                <w:szCs w:val="20"/>
              </w:rPr>
              <w:t>2018-03-09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F4E14" w:rsidRDefault="00EF4E14" w:rsidP="00EF4E14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System Font Regular" w:hAnsi="System Font Regular"/>
                <w:color w:val="000000"/>
                <w:sz w:val="20"/>
                <w:szCs w:val="20"/>
              </w:rPr>
              <w:t>2018-05-29</w:t>
            </w:r>
          </w:p>
        </w:tc>
        <w:tc>
          <w:tcPr>
            <w:tcW w:w="2149" w:type="dxa"/>
            <w:shd w:val="clear" w:color="auto" w:fill="auto"/>
            <w:vAlign w:val="center"/>
          </w:tcPr>
          <w:p w:rsidR="00EF4E14" w:rsidRDefault="00EF4E14" w:rsidP="00EF4E14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4E14" w:rsidTr="008B0810">
        <w:trPr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EF4E14" w:rsidRDefault="00EF4E14" w:rsidP="00EF4E14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0"/>
                <w:szCs w:val="20"/>
              </w:rPr>
              <w:t>갤럭시</w:t>
            </w:r>
            <w:r>
              <w:rPr>
                <w:rFonts w:ascii="Apple SD 산돌고딕 Neo 일반체" w:hAnsi="Apple SD 산돌고딕 Neo 일반체"/>
                <w:color w:val="000000"/>
                <w:sz w:val="20"/>
                <w:szCs w:val="20"/>
              </w:rPr>
              <w:t> </w:t>
            </w:r>
            <w:r>
              <w:rPr>
                <w:rFonts w:ascii="ヒラギノ角ゴ Pro W3" w:hAnsi="ヒラギノ角ゴ Pro W3"/>
                <w:color w:val="000000"/>
                <w:sz w:val="20"/>
                <w:szCs w:val="20"/>
              </w:rPr>
              <w:t>휴대전화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EF4E14" w:rsidRDefault="00EF4E14" w:rsidP="00EF4E14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0"/>
                <w:szCs w:val="20"/>
              </w:rPr>
              <w:t>삼성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F4E14" w:rsidRDefault="00EF4E14" w:rsidP="00EF4E14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System Font Regular" w:hAnsi="System Font Regular"/>
                <w:color w:val="000000"/>
                <w:sz w:val="20"/>
                <w:szCs w:val="20"/>
              </w:rPr>
              <w:t>2018-03-09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F4E14" w:rsidRDefault="00EF4E14" w:rsidP="00EF4E14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System Font Regular" w:hAnsi="System Font Regular"/>
                <w:color w:val="000000"/>
                <w:sz w:val="20"/>
                <w:szCs w:val="20"/>
              </w:rPr>
              <w:t>2018-05-29</w:t>
            </w:r>
          </w:p>
        </w:tc>
        <w:tc>
          <w:tcPr>
            <w:tcW w:w="2149" w:type="dxa"/>
            <w:shd w:val="clear" w:color="auto" w:fill="auto"/>
            <w:vAlign w:val="center"/>
          </w:tcPr>
          <w:p w:rsidR="00EF4E14" w:rsidRDefault="00EF4E14" w:rsidP="00EF4E14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E8457A" w:rsidRDefault="00E8457A">
      <w:pPr>
        <w:widowControl/>
        <w:wordWrap/>
        <w:autoSpaceDE/>
        <w:autoSpaceDN/>
        <w:jc w:val="left"/>
        <w:rPr>
          <w:rFonts w:hint="eastAsia"/>
        </w:rPr>
      </w:pP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160" w:name="_Toc347412205"/>
      <w:r w:rsidRPr="00492738">
        <w:rPr>
          <w:rFonts w:ascii="돋움" w:eastAsia="돋움" w:hAnsi="돋움" w:hint="eastAsia"/>
          <w:b/>
        </w:rPr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160"/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9640" w:type="dxa"/>
        <w:tblInd w:w="-2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850"/>
        <w:gridCol w:w="4601"/>
        <w:gridCol w:w="679"/>
        <w:gridCol w:w="561"/>
        <w:gridCol w:w="600"/>
        <w:gridCol w:w="1781"/>
      </w:tblGrid>
      <w:tr w:rsidR="00CA4B55" w:rsidTr="00C44816">
        <w:trPr>
          <w:trHeight w:val="638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120" w:beforeAutospacing="0" w:after="12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번호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120" w:beforeAutospacing="0" w:after="12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종류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120" w:beforeAutospacing="0" w:after="12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제목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120" w:beforeAutospacing="0" w:after="12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출처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120" w:beforeAutospacing="0" w:after="120" w:afterAutospacing="0"/>
              <w:jc w:val="center"/>
            </w:pPr>
            <w:proofErr w:type="spellStart"/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발행년도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120" w:beforeAutospacing="0" w:after="12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저자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120" w:beforeAutospacing="0" w:after="12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기타</w:t>
            </w:r>
          </w:p>
        </w:tc>
      </w:tr>
      <w:tr w:rsidR="00CA4B55" w:rsidTr="00C44816">
        <w:trPr>
          <w:trHeight w:val="963"/>
        </w:trPr>
        <w:tc>
          <w:tcPr>
            <w:tcW w:w="56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사이트</w:t>
            </w:r>
          </w:p>
        </w:tc>
        <w:tc>
          <w:tcPr>
            <w:tcW w:w="46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422FFF">
            <w:pPr>
              <w:pStyle w:val="ad"/>
              <w:spacing w:before="0" w:beforeAutospacing="0" w:after="0" w:afterAutospacing="0"/>
            </w:pPr>
            <w:hyperlink r:id="rId10" w:anchor="35327467" w:history="1">
              <w:r w:rsidR="00CA4B55">
                <w:rPr>
                  <w:rStyle w:val="ab"/>
                  <w:rFonts w:ascii="System Font Regular" w:hAnsi="System Font Regular"/>
                  <w:color w:val="000086"/>
                  <w:sz w:val="20"/>
                  <w:szCs w:val="20"/>
                </w:rPr>
                <w:t>https://stackoverflow.com/questions/35325454/create-a-lan-access-point-on-android-device-no-internet-needed/35327467#35327467</w:t>
              </w:r>
            </w:hyperlink>
          </w:p>
        </w:tc>
        <w:tc>
          <w:tcPr>
            <w:tcW w:w="6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proofErr w:type="spellStart"/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스택오버플로</w:t>
            </w:r>
            <w:proofErr w:type="spellEnd"/>
          </w:p>
        </w:tc>
        <w:tc>
          <w:tcPr>
            <w:tcW w:w="56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우리가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하려는것과</w:t>
            </w:r>
            <w:proofErr w:type="spellEnd"/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관련된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질문</w:t>
            </w:r>
          </w:p>
        </w:tc>
      </w:tr>
      <w:tr w:rsidR="00CA4B55" w:rsidTr="00C44816">
        <w:trPr>
          <w:trHeight w:val="480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사이트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422FFF">
            <w:pPr>
              <w:pStyle w:val="ad"/>
              <w:spacing w:before="0" w:beforeAutospacing="0" w:after="0" w:afterAutospacing="0"/>
            </w:pPr>
            <w:hyperlink r:id="rId11" w:history="1">
              <w:r w:rsidR="00CA4B55">
                <w:rPr>
                  <w:rStyle w:val="ab"/>
                  <w:rFonts w:ascii="System Font Regular" w:hAnsi="System Font Regular"/>
                  <w:color w:val="000086"/>
                  <w:sz w:val="20"/>
                  <w:szCs w:val="20"/>
                </w:rPr>
                <w:t>https://academy.realm.io/kr/posts/difference-between-kotlin-java/</w:t>
              </w:r>
            </w:hyperlink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proofErr w:type="spellStart"/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kotlin</w:t>
            </w:r>
            <w:proofErr w:type="spellEnd"/>
          </w:p>
        </w:tc>
      </w:tr>
      <w:tr w:rsidR="00CA4B55" w:rsidTr="00C44816">
        <w:trPr>
          <w:trHeight w:val="560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어플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Servers Ultimate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플레이스토어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proofErr w:type="spellStart"/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하려는거랑</w:t>
            </w:r>
            <w:proofErr w:type="spellEnd"/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연관된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앱</w:t>
            </w:r>
          </w:p>
        </w:tc>
      </w:tr>
      <w:tr w:rsidR="00CA4B55" w:rsidTr="00C44816">
        <w:trPr>
          <w:trHeight w:val="720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강의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422FFF">
            <w:pPr>
              <w:pStyle w:val="ad"/>
              <w:spacing w:before="0" w:beforeAutospacing="0" w:after="0" w:afterAutospacing="0"/>
            </w:pPr>
            <w:hyperlink r:id="rId12" w:history="1">
              <w:r w:rsidR="00CA4B55">
                <w:rPr>
                  <w:rStyle w:val="ab"/>
                  <w:rFonts w:ascii="System Font Regular" w:hAnsi="System Font Regular"/>
                  <w:color w:val="000086"/>
                  <w:sz w:val="20"/>
                  <w:szCs w:val="20"/>
                </w:rPr>
                <w:t>https://www.youtube.com/watch?v=7ThkvfCKKQs&amp;list=PLuHgQVnccGMC5AYnBg8ffg5utOLwEj4fZ&amp;index=1</w:t>
              </w:r>
            </w:hyperlink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유튜브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AWS</w:t>
            </w:r>
          </w:p>
        </w:tc>
      </w:tr>
      <w:tr w:rsidR="00CA4B55" w:rsidTr="00C44816">
        <w:trPr>
          <w:trHeight w:val="760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사이트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422FFF">
            <w:pPr>
              <w:pStyle w:val="ad"/>
              <w:spacing w:before="0" w:beforeAutospacing="0" w:after="0" w:afterAutospacing="0"/>
            </w:pPr>
            <w:hyperlink r:id="rId13" w:history="1">
              <w:r w:rsidR="00CA4B55">
                <w:rPr>
                  <w:rStyle w:val="ab"/>
                  <w:rFonts w:ascii="System Font Regular" w:hAnsi="System Font Regular"/>
                  <w:color w:val="000086"/>
                  <w:sz w:val="20"/>
                  <w:szCs w:val="20"/>
                </w:rPr>
                <w:t>http://mobileandlife.tistory.com/entry/</w:t>
              </w:r>
            </w:hyperlink>
            <w:r w:rsidR="00CA4B55">
              <w:rPr>
                <w:rFonts w:ascii="ヒラギノ角ゴ Pro W3" w:hAnsi="ヒラギノ角ゴ Pro W3"/>
                <w:color w:val="000000"/>
                <w:sz w:val="20"/>
                <w:szCs w:val="20"/>
              </w:rPr>
              <w:t>모바일기술정리</w:t>
            </w:r>
            <w:r w:rsidR="00CA4B55">
              <w:rPr>
                <w:rFonts w:ascii="System Font Regular" w:hAnsi="System Font Regular"/>
                <w:color w:val="000000"/>
                <w:sz w:val="20"/>
                <w:szCs w:val="20"/>
              </w:rPr>
              <w:t>-</w:t>
            </w:r>
            <w:r w:rsidR="00CA4B55">
              <w:rPr>
                <w:rFonts w:ascii="ヒラギノ角ゴ Pro W3" w:hAnsi="ヒラギノ角ゴ Pro W3"/>
                <w:color w:val="000000"/>
                <w:sz w:val="20"/>
                <w:szCs w:val="20"/>
              </w:rPr>
              <w:t>와이파이</w:t>
            </w:r>
            <w:r w:rsidR="00CA4B55">
              <w:rPr>
                <w:rFonts w:ascii="System Font Regular" w:hAnsi="System Font Regular"/>
                <w:color w:val="000000"/>
                <w:sz w:val="20"/>
                <w:szCs w:val="20"/>
              </w:rPr>
              <w:t>-</w:t>
            </w:r>
            <w:r w:rsidR="00CA4B55">
              <w:rPr>
                <w:rFonts w:ascii="ヒラギノ角ゴ Pro W3" w:hAnsi="ヒラギノ角ゴ Pro W3"/>
                <w:color w:val="000000"/>
                <w:sz w:val="20"/>
                <w:szCs w:val="20"/>
              </w:rPr>
              <w:t>다이렉트</w:t>
            </w:r>
            <w:r w:rsidR="00CA4B55">
              <w:rPr>
                <w:rFonts w:ascii="System Font Regular" w:hAnsi="System Font Regular"/>
                <w:color w:val="000000"/>
                <w:sz w:val="20"/>
                <w:szCs w:val="20"/>
              </w:rPr>
              <w:t>-WIFI-Direct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블로그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와이파이</w:t>
            </w:r>
          </w:p>
        </w:tc>
      </w:tr>
      <w:tr w:rsidR="00CA4B55" w:rsidTr="00C44816">
        <w:trPr>
          <w:trHeight w:val="560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서적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더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도커</w:t>
            </w:r>
            <w:proofErr w:type="spellEnd"/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북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루비페이퍼</w:t>
            </w: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2014.10.10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제임스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턴불</w:t>
            </w:r>
            <w:proofErr w:type="spellEnd"/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A4B55" w:rsidTr="00C44816">
        <w:trPr>
          <w:trHeight w:val="1200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사이트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422FFF">
            <w:pPr>
              <w:pStyle w:val="ad"/>
              <w:spacing w:before="0" w:beforeAutospacing="0" w:after="0" w:afterAutospacing="0"/>
            </w:pPr>
            <w:hyperlink r:id="rId14" w:history="1">
              <w:r w:rsidR="00CA4B55">
                <w:rPr>
                  <w:rStyle w:val="ab"/>
                  <w:rFonts w:ascii="System Font Regular" w:hAnsi="System Font Regular"/>
                  <w:color w:val="000086"/>
                  <w:sz w:val="20"/>
                  <w:szCs w:val="20"/>
                </w:rPr>
                <w:t>https://m.blog.naver.com/PostView.nhn?blogId=horusi&amp;logNo=220337395781&amp;proxyReferer=https%3A%2F%2Fwww.google.co.kr%2F</w:t>
              </w:r>
            </w:hyperlink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AP</w:t>
            </w: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만들기</w:t>
            </w:r>
          </w:p>
        </w:tc>
      </w:tr>
      <w:tr w:rsidR="00CA4B55" w:rsidTr="00C44816">
        <w:trPr>
          <w:trHeight w:val="560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사이트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422FFF">
            <w:pPr>
              <w:pStyle w:val="ad"/>
              <w:spacing w:before="0" w:beforeAutospacing="0" w:after="0" w:afterAutospacing="0"/>
            </w:pPr>
            <w:hyperlink r:id="rId15" w:history="1">
              <w:r w:rsidR="00CA4B55">
                <w:rPr>
                  <w:rStyle w:val="ab"/>
                  <w:rFonts w:ascii="System Font Regular" w:hAnsi="System Font Regular"/>
                  <w:color w:val="000086"/>
                  <w:sz w:val="20"/>
                  <w:szCs w:val="20"/>
                </w:rPr>
                <w:t>http://comterman.tistory.com/621</w:t>
              </w:r>
            </w:hyperlink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와이파이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다이렉트</w:t>
            </w:r>
          </w:p>
        </w:tc>
      </w:tr>
      <w:tr w:rsidR="00CA4B55" w:rsidTr="00C44816">
        <w:trPr>
          <w:trHeight w:val="560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사이트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422FFF">
            <w:pPr>
              <w:pStyle w:val="ad"/>
              <w:spacing w:before="0" w:beforeAutospacing="0" w:after="0" w:afterAutospacing="0"/>
            </w:pPr>
            <w:hyperlink r:id="rId16" w:history="1">
              <w:r w:rsidR="00CA4B55">
                <w:rPr>
                  <w:rStyle w:val="ab"/>
                  <w:rFonts w:ascii="System Font Regular" w:hAnsi="System Font Regular"/>
                  <w:color w:val="000086"/>
                  <w:sz w:val="20"/>
                  <w:szCs w:val="20"/>
                </w:rPr>
                <w:t>http://hsj0511.tistory.com/205</w:t>
              </w:r>
            </w:hyperlink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ajax</w:t>
            </w:r>
          </w:p>
        </w:tc>
      </w:tr>
      <w:tr w:rsidR="00CA4B55" w:rsidTr="00C44816">
        <w:trPr>
          <w:trHeight w:val="560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사이트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422FFF">
            <w:pPr>
              <w:pStyle w:val="ad"/>
              <w:spacing w:before="0" w:beforeAutospacing="0" w:after="0" w:afterAutospacing="0"/>
            </w:pPr>
            <w:hyperlink r:id="rId17" w:anchor="fn-1" w:history="1">
              <w:r w:rsidR="00CA4B55">
                <w:rPr>
                  <w:rStyle w:val="ab"/>
                  <w:rFonts w:ascii="System Font Regular" w:hAnsi="System Font Regular"/>
                  <w:color w:val="000086"/>
                  <w:sz w:val="20"/>
                  <w:szCs w:val="20"/>
                </w:rPr>
                <w:t>https://ruslanspivak.com/lsbaws-part3/#fn-1</w:t>
              </w:r>
            </w:hyperlink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웹서버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> </w:t>
            </w: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만들기</w:t>
            </w:r>
          </w:p>
        </w:tc>
      </w:tr>
      <w:tr w:rsidR="00CA4B55" w:rsidTr="00C44816">
        <w:trPr>
          <w:trHeight w:val="560"/>
        </w:trPr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jc w:val="center"/>
            </w:pPr>
            <w:r>
              <w:rPr>
                <w:rFonts w:ascii="ヒラギノ角ゴ Pro W3" w:hAnsi="ヒラギノ角ゴ Pro W3"/>
                <w:color w:val="000000"/>
                <w:sz w:val="22"/>
                <w:szCs w:val="22"/>
              </w:rPr>
              <w:t>사이트</w:t>
            </w:r>
            <w:r>
              <w:rPr>
                <w:rFonts w:ascii="Apple SD 산돌고딕 Neo 일반체" w:hAnsi="Apple SD 산돌고딕 Neo 일반체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422FFF">
            <w:pPr>
              <w:pStyle w:val="ad"/>
              <w:spacing w:before="0" w:beforeAutospacing="0" w:after="0" w:afterAutospacing="0"/>
            </w:pPr>
            <w:hyperlink r:id="rId18" w:anchor="recentEntries" w:history="1">
              <w:r w:rsidR="00CA4B55">
                <w:rPr>
                  <w:rStyle w:val="ab"/>
                  <w:rFonts w:ascii="System Font Regular" w:hAnsi="System Font Regular"/>
                  <w:color w:val="000086"/>
                  <w:sz w:val="20"/>
                  <w:szCs w:val="20"/>
                </w:rPr>
                <w:t>https://blog.outsider.ne.kr/312#recentEntries</w:t>
              </w:r>
            </w:hyperlink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A4B55" w:rsidRDefault="00CA4B55">
            <w:pPr>
              <w:pStyle w:val="ad"/>
              <w:spacing w:before="60" w:beforeAutospacing="0" w:after="60" w:afterAutospacing="0"/>
              <w:ind w:left="114"/>
            </w:pPr>
            <w:r>
              <w:rPr>
                <w:rFonts w:ascii="System Font Regular" w:hAnsi="System Font Regular"/>
                <w:color w:val="000000"/>
                <w:sz w:val="22"/>
                <w:szCs w:val="22"/>
              </w:rPr>
              <w:t>http method</w:t>
            </w:r>
          </w:p>
        </w:tc>
      </w:tr>
    </w:tbl>
    <w:p w:rsidR="00E8457A" w:rsidRPr="00E8457A" w:rsidRDefault="00E8457A" w:rsidP="00CA4B55">
      <w:pPr>
        <w:tabs>
          <w:tab w:val="left" w:pos="3960"/>
        </w:tabs>
      </w:pPr>
    </w:p>
    <w:sectPr w:rsidR="00E8457A" w:rsidRPr="00E8457A" w:rsidSect="004D6DB8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5F3" w:rsidRDefault="001D45F3" w:rsidP="004D6DB8">
      <w:r>
        <w:separator/>
      </w:r>
    </w:p>
  </w:endnote>
  <w:endnote w:type="continuationSeparator" w:id="0">
    <w:p w:rsidR="001D45F3" w:rsidRDefault="001D45F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stem Font Regular">
    <w:altName w:val="Cambria"/>
    <w:charset w:val="00"/>
    <w:family w:val="roman"/>
    <w:pitch w:val="default"/>
  </w:font>
  <w:font w:name="ヒラギノ角ゴ Pro W3">
    <w:altName w:val="Cambria"/>
    <w:charset w:val="00"/>
    <w:family w:val="roman"/>
    <w:pitch w:val="default"/>
  </w:font>
  <w:font w:name="Apple SD 산돌고딕 Neo 일반체">
    <w:altName w:val="Cambria"/>
    <w:charset w:val="00"/>
    <w:family w:val="roman"/>
    <w:pitch w:val="default"/>
  </w:font>
  <w:font w:name="Apple SD 산돌고딕 Neo 볼드체">
    <w:altName w:val="Cambria"/>
    <w:charset w:val="00"/>
    <w:family w:val="roman"/>
    <w:pitch w:val="default"/>
  </w:font>
  <w:font w:name="Tipo de letra del sistema Fina">
    <w:altName w:val="Cambria"/>
    <w:charset w:val="00"/>
    <w:family w:val="roman"/>
    <w:pitch w:val="default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ystem Font Italic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422FFF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422FFF" w:rsidRPr="004F7386" w:rsidRDefault="00422FFF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422FFF" w:rsidRPr="00FB5B45" w:rsidRDefault="00422FF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422FFF" w:rsidRDefault="00422FFF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422FFF" w:rsidRPr="005A36B2" w:rsidRDefault="00422FFF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422FFF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422FFF" w:rsidRPr="004F7386" w:rsidRDefault="00422FFF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422FFF" w:rsidRPr="00FB5B45" w:rsidRDefault="00422FFF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422FFF" w:rsidRDefault="00422FFF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422FFF" w:rsidRPr="004D6DB8" w:rsidRDefault="00422FFF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5F3" w:rsidRDefault="001D45F3" w:rsidP="004D6DB8">
      <w:r>
        <w:separator/>
      </w:r>
    </w:p>
  </w:footnote>
  <w:footnote w:type="continuationSeparator" w:id="0">
    <w:p w:rsidR="001D45F3" w:rsidRDefault="001D45F3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422FFF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422FFF" w:rsidRDefault="00422FF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8210795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422FFF" w:rsidRPr="00E30E83" w:rsidRDefault="00422FF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422FFF" w:rsidRPr="00E30E83" w:rsidRDefault="00422FF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422FFF" w:rsidRPr="006A1006" w:rsidRDefault="00422FFF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422FFF" w:rsidRPr="00E30E83" w:rsidRDefault="00422FFF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422FFF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422FFF" w:rsidRDefault="00422FF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422FFF" w:rsidRDefault="00422FFF" w:rsidP="00A638EC">
          <w:pPr>
            <w:pStyle w:val="a5"/>
          </w:pPr>
        </w:p>
      </w:tc>
      <w:tc>
        <w:tcPr>
          <w:tcW w:w="2127" w:type="dxa"/>
        </w:tcPr>
        <w:p w:rsidR="00422FFF" w:rsidRPr="00E30E83" w:rsidRDefault="00422FF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422FFF" w:rsidRPr="00E30E83" w:rsidRDefault="00422FF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작은 서버</w:t>
          </w:r>
        </w:p>
      </w:tc>
    </w:tr>
    <w:tr w:rsidR="00422FFF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422FFF" w:rsidRDefault="00422FF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422FFF" w:rsidRDefault="00422FFF" w:rsidP="00A638EC">
          <w:pPr>
            <w:pStyle w:val="a5"/>
          </w:pPr>
        </w:p>
      </w:tc>
      <w:tc>
        <w:tcPr>
          <w:tcW w:w="2127" w:type="dxa"/>
        </w:tcPr>
        <w:p w:rsidR="00422FFF" w:rsidRPr="00E30E83" w:rsidRDefault="00422FFF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422FFF" w:rsidRPr="00E30E83" w:rsidRDefault="00422FF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원숭이띠 </w:t>
          </w:r>
          <w:proofErr w:type="spellStart"/>
          <w:r>
            <w:rPr>
              <w:rFonts w:hint="eastAsia"/>
              <w:sz w:val="16"/>
              <w:szCs w:val="16"/>
            </w:rPr>
            <w:t>미혼남</w:t>
          </w:r>
          <w:proofErr w:type="spellEnd"/>
        </w:p>
      </w:tc>
    </w:tr>
    <w:tr w:rsidR="00422FFF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422FFF" w:rsidRDefault="00422FF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422FFF" w:rsidRDefault="00422FFF" w:rsidP="00A638EC">
          <w:pPr>
            <w:pStyle w:val="a5"/>
          </w:pPr>
        </w:p>
      </w:tc>
      <w:tc>
        <w:tcPr>
          <w:tcW w:w="2127" w:type="dxa"/>
        </w:tcPr>
        <w:p w:rsidR="00422FFF" w:rsidRPr="00E30E83" w:rsidRDefault="00422FF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422FFF" w:rsidRPr="00E30E83" w:rsidRDefault="00422FFF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5</w:t>
          </w:r>
        </w:p>
      </w:tc>
      <w:tc>
        <w:tcPr>
          <w:tcW w:w="2410" w:type="dxa"/>
        </w:tcPr>
        <w:p w:rsidR="00422FFF" w:rsidRPr="00E30E83" w:rsidRDefault="00422FFF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09</w:t>
          </w:r>
        </w:p>
      </w:tc>
    </w:tr>
  </w:tbl>
  <w:p w:rsidR="00422FFF" w:rsidRDefault="00422FFF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422FFF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422FFF" w:rsidRDefault="00422FFF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8210795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422FFF" w:rsidRDefault="00422FF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422FFF" w:rsidRPr="00E30E83" w:rsidRDefault="00422FFF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422FFF" w:rsidRPr="005700FC" w:rsidRDefault="00422FFF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422FF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422FFF" w:rsidRDefault="00422FF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422FFF" w:rsidRDefault="00422FFF" w:rsidP="00A638EC">
          <w:pPr>
            <w:pStyle w:val="a5"/>
          </w:pPr>
        </w:p>
      </w:tc>
    </w:tr>
    <w:tr w:rsidR="00422FF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422FFF" w:rsidRDefault="00422FF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422FFF" w:rsidRDefault="00422FFF" w:rsidP="00A638EC">
          <w:pPr>
            <w:pStyle w:val="a5"/>
          </w:pPr>
        </w:p>
      </w:tc>
    </w:tr>
    <w:tr w:rsidR="00422FFF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422FFF" w:rsidRDefault="00422FFF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422FFF" w:rsidRDefault="00422FFF" w:rsidP="00A638EC">
          <w:pPr>
            <w:pStyle w:val="a5"/>
          </w:pPr>
        </w:p>
      </w:tc>
    </w:tr>
  </w:tbl>
  <w:p w:rsidR="00422FFF" w:rsidRDefault="00422FFF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조경문">
    <w15:presenceInfo w15:providerId="Windows Live" w15:userId="94c62ad6c8d9f9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0426A"/>
    <w:rsid w:val="00006D16"/>
    <w:rsid w:val="00010177"/>
    <w:rsid w:val="000374A6"/>
    <w:rsid w:val="00054569"/>
    <w:rsid w:val="0005791E"/>
    <w:rsid w:val="00083EF8"/>
    <w:rsid w:val="000A2D8B"/>
    <w:rsid w:val="000B35C7"/>
    <w:rsid w:val="000B57F5"/>
    <w:rsid w:val="000F4699"/>
    <w:rsid w:val="000F5F4D"/>
    <w:rsid w:val="0011442E"/>
    <w:rsid w:val="0014659D"/>
    <w:rsid w:val="00154EC4"/>
    <w:rsid w:val="0018293F"/>
    <w:rsid w:val="001D45F3"/>
    <w:rsid w:val="001E3A04"/>
    <w:rsid w:val="0020179A"/>
    <w:rsid w:val="00224B1C"/>
    <w:rsid w:val="002328B7"/>
    <w:rsid w:val="00271823"/>
    <w:rsid w:val="002A56E7"/>
    <w:rsid w:val="002C6604"/>
    <w:rsid w:val="002F61D0"/>
    <w:rsid w:val="003442BA"/>
    <w:rsid w:val="00362280"/>
    <w:rsid w:val="0037683E"/>
    <w:rsid w:val="003816BE"/>
    <w:rsid w:val="00381763"/>
    <w:rsid w:val="003825AF"/>
    <w:rsid w:val="003B011F"/>
    <w:rsid w:val="003C3CF5"/>
    <w:rsid w:val="003C51ED"/>
    <w:rsid w:val="003D437E"/>
    <w:rsid w:val="003F717B"/>
    <w:rsid w:val="00422FFF"/>
    <w:rsid w:val="004361C7"/>
    <w:rsid w:val="004416D6"/>
    <w:rsid w:val="00461BC1"/>
    <w:rsid w:val="00465BE7"/>
    <w:rsid w:val="0049141D"/>
    <w:rsid w:val="00497AD5"/>
    <w:rsid w:val="004A3EF5"/>
    <w:rsid w:val="004A413B"/>
    <w:rsid w:val="004D14DC"/>
    <w:rsid w:val="004D3916"/>
    <w:rsid w:val="004D6DB8"/>
    <w:rsid w:val="0053086A"/>
    <w:rsid w:val="00560554"/>
    <w:rsid w:val="00560EF7"/>
    <w:rsid w:val="005A36B2"/>
    <w:rsid w:val="005B5BE5"/>
    <w:rsid w:val="005C4CAD"/>
    <w:rsid w:val="005C7C46"/>
    <w:rsid w:val="005D1A13"/>
    <w:rsid w:val="005D7991"/>
    <w:rsid w:val="005E76A4"/>
    <w:rsid w:val="005F167B"/>
    <w:rsid w:val="006165F7"/>
    <w:rsid w:val="00624686"/>
    <w:rsid w:val="00637AA0"/>
    <w:rsid w:val="00657B91"/>
    <w:rsid w:val="00680802"/>
    <w:rsid w:val="006B1A77"/>
    <w:rsid w:val="006D1675"/>
    <w:rsid w:val="00715262"/>
    <w:rsid w:val="00723D81"/>
    <w:rsid w:val="00733B63"/>
    <w:rsid w:val="00751064"/>
    <w:rsid w:val="007674A8"/>
    <w:rsid w:val="0078474D"/>
    <w:rsid w:val="00793E8F"/>
    <w:rsid w:val="00794BE2"/>
    <w:rsid w:val="007A3A2A"/>
    <w:rsid w:val="007A6A1A"/>
    <w:rsid w:val="007C55D8"/>
    <w:rsid w:val="007D08B1"/>
    <w:rsid w:val="007F07C0"/>
    <w:rsid w:val="007F69C0"/>
    <w:rsid w:val="008078F1"/>
    <w:rsid w:val="008770D3"/>
    <w:rsid w:val="008911B0"/>
    <w:rsid w:val="008B0810"/>
    <w:rsid w:val="008B174C"/>
    <w:rsid w:val="008C3CD5"/>
    <w:rsid w:val="008E5B85"/>
    <w:rsid w:val="009A084F"/>
    <w:rsid w:val="009A1A2D"/>
    <w:rsid w:val="009A6686"/>
    <w:rsid w:val="009B6AD4"/>
    <w:rsid w:val="009E4877"/>
    <w:rsid w:val="009F4C5F"/>
    <w:rsid w:val="00A204CF"/>
    <w:rsid w:val="00A37B0E"/>
    <w:rsid w:val="00A41106"/>
    <w:rsid w:val="00A638EC"/>
    <w:rsid w:val="00A91144"/>
    <w:rsid w:val="00AA2C36"/>
    <w:rsid w:val="00AB2C01"/>
    <w:rsid w:val="00AE47DA"/>
    <w:rsid w:val="00AF3990"/>
    <w:rsid w:val="00AF667D"/>
    <w:rsid w:val="00B251DF"/>
    <w:rsid w:val="00B52B95"/>
    <w:rsid w:val="00B67474"/>
    <w:rsid w:val="00B72D69"/>
    <w:rsid w:val="00B8056F"/>
    <w:rsid w:val="00B9146E"/>
    <w:rsid w:val="00B96946"/>
    <w:rsid w:val="00B976D3"/>
    <w:rsid w:val="00BC6740"/>
    <w:rsid w:val="00BC7692"/>
    <w:rsid w:val="00BF2B5C"/>
    <w:rsid w:val="00C02788"/>
    <w:rsid w:val="00C425F3"/>
    <w:rsid w:val="00C44816"/>
    <w:rsid w:val="00C52402"/>
    <w:rsid w:val="00C751A6"/>
    <w:rsid w:val="00C82E1A"/>
    <w:rsid w:val="00C93560"/>
    <w:rsid w:val="00C93E27"/>
    <w:rsid w:val="00C94345"/>
    <w:rsid w:val="00CA4B55"/>
    <w:rsid w:val="00CA62B8"/>
    <w:rsid w:val="00CA65F5"/>
    <w:rsid w:val="00CB0A8A"/>
    <w:rsid w:val="00CB4D4A"/>
    <w:rsid w:val="00CC40C5"/>
    <w:rsid w:val="00D16822"/>
    <w:rsid w:val="00D30F73"/>
    <w:rsid w:val="00D74DA0"/>
    <w:rsid w:val="00DA62E4"/>
    <w:rsid w:val="00DE1DFE"/>
    <w:rsid w:val="00DE328F"/>
    <w:rsid w:val="00DF43E1"/>
    <w:rsid w:val="00E23325"/>
    <w:rsid w:val="00E67318"/>
    <w:rsid w:val="00E8457A"/>
    <w:rsid w:val="00EB30CC"/>
    <w:rsid w:val="00EC1FBB"/>
    <w:rsid w:val="00EC38A9"/>
    <w:rsid w:val="00ED5612"/>
    <w:rsid w:val="00EE1CBF"/>
    <w:rsid w:val="00EF4E14"/>
    <w:rsid w:val="00F07E2C"/>
    <w:rsid w:val="00F34336"/>
    <w:rsid w:val="00F467DE"/>
    <w:rsid w:val="00F92C46"/>
    <w:rsid w:val="00FB19F8"/>
    <w:rsid w:val="00FB5D82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E8806"/>
  <w15:docId w15:val="{35C82FD8-B534-4553-A65B-15929F57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F167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EC38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Date"/>
    <w:basedOn w:val="a"/>
    <w:next w:val="a"/>
    <w:link w:val="Char4"/>
    <w:uiPriority w:val="99"/>
    <w:semiHidden/>
    <w:unhideWhenUsed/>
    <w:rsid w:val="00EB30CC"/>
  </w:style>
  <w:style w:type="character" w:customStyle="1" w:styleId="Char4">
    <w:name w:val="날짜 Char"/>
    <w:basedOn w:val="a0"/>
    <w:link w:val="ae"/>
    <w:uiPriority w:val="99"/>
    <w:semiHidden/>
    <w:rsid w:val="00EB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obileandlife.tistory.com/entry/" TargetMode="External"/><Relationship Id="rId18" Type="http://schemas.openxmlformats.org/officeDocument/2006/relationships/hyperlink" Target="https://blog.outsider.ne.kr/312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7ThkvfCKKQs&amp;list=PLuHgQVnccGMC5AYnBg8ffg5utOLwEj4fZ&amp;index=1" TargetMode="External"/><Relationship Id="rId17" Type="http://schemas.openxmlformats.org/officeDocument/2006/relationships/hyperlink" Target="https://ruslanspivak.com/lsbaws-part3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sj0511.tistory.com/20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ademy.realm.io/kr/posts/difference-between-kotlin-java/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comterman.tistory.com/62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35325454/create-a-lan-access-point-on-android-device-no-internet-needed/35327467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.blog.naver.com/PostView.nhn?blogId=horusi&amp;logNo=220337395781&amp;proxyReferer=https%3A%2F%2Fwww.google.co.kr%2F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474C8-DB74-46E6-A714-BF5A0DCB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조경문</cp:lastModifiedBy>
  <cp:revision>8</cp:revision>
  <dcterms:created xsi:type="dcterms:W3CDTF">2018-03-08T22:02:00Z</dcterms:created>
  <dcterms:modified xsi:type="dcterms:W3CDTF">2018-03-09T04:39:00Z</dcterms:modified>
</cp:coreProperties>
</file>